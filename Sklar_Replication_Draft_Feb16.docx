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9A60B" w14:textId="208597B1" w:rsidR="000456AB" w:rsidRPr="000456AB" w:rsidRDefault="000456AB" w:rsidP="00F92E32">
      <w:pPr>
        <w:rPr>
          <w:b/>
        </w:rPr>
      </w:pPr>
      <w:r w:rsidRPr="000456AB">
        <w:rPr>
          <w:b/>
        </w:rPr>
        <w:t>The importance of conscious awareness in sentence processing.</w:t>
      </w:r>
    </w:p>
    <w:p w14:paraId="2AD3F5B3" w14:textId="77777777" w:rsidR="000456AB" w:rsidRDefault="000456AB" w:rsidP="00F92E32"/>
    <w:p w14:paraId="133FEF56" w14:textId="1C004E9A" w:rsidR="00F92E32" w:rsidRDefault="00F92E32" w:rsidP="00F92E32">
      <w:r w:rsidRPr="008B0792">
        <w:t xml:space="preserve">Language and awareness are inextricably linked. We can only talk about things we are aware of, and it </w:t>
      </w:r>
      <w:r>
        <w:t>would seem</w:t>
      </w:r>
      <w:r w:rsidRPr="008B0792">
        <w:t xml:space="preserve"> paradoxical </w:t>
      </w:r>
      <w:r>
        <w:t xml:space="preserve">to </w:t>
      </w:r>
      <w:r w:rsidR="007142DA">
        <w:t xml:space="preserve">say that we </w:t>
      </w:r>
      <w:r w:rsidR="009D1D46">
        <w:t xml:space="preserve">can </w:t>
      </w:r>
      <w:r>
        <w:t>underst</w:t>
      </w:r>
      <w:r w:rsidR="009D1D46">
        <w:t>an</w:t>
      </w:r>
      <w:r>
        <w:t>d</w:t>
      </w:r>
      <w:r w:rsidRPr="008B0792">
        <w:t xml:space="preserve"> a sentence </w:t>
      </w:r>
      <w:r w:rsidR="009D1D46">
        <w:t xml:space="preserve">when </w:t>
      </w:r>
      <w:r w:rsidR="007142DA">
        <w:t xml:space="preserve">we </w:t>
      </w:r>
      <w:r w:rsidR="009D1D46">
        <w:t xml:space="preserve">are </w:t>
      </w:r>
      <w:r w:rsidR="007142DA">
        <w:t xml:space="preserve">not </w:t>
      </w:r>
      <w:r w:rsidRPr="008B0792">
        <w:t>consciously aware of what it mean</w:t>
      </w:r>
      <w:r w:rsidR="009D1D46">
        <w:t>s</w:t>
      </w:r>
      <w:r w:rsidRPr="008B0792">
        <w:t xml:space="preserve">. </w:t>
      </w:r>
      <w:r w:rsidR="00F147E0">
        <w:t>Despite this, t</w:t>
      </w:r>
      <w:r>
        <w:t xml:space="preserve">he </w:t>
      </w:r>
      <w:r w:rsidR="007142DA">
        <w:t xml:space="preserve">precise </w:t>
      </w:r>
      <w:r>
        <w:t xml:space="preserve">role played by conscious awareness in understanding complex language </w:t>
      </w:r>
      <w:r w:rsidR="00F147E0">
        <w:t>is unclear</w:t>
      </w:r>
      <w:r>
        <w:t>. While there has been a long history of investigating whether consciousness is critical for extracting the shape, sound or meanings of individual words</w:t>
      </w:r>
      <w:r w:rsidR="00E32DE9">
        <w:t xml:space="preserve"> </w:t>
      </w:r>
      <w:r w:rsidR="00C3606C">
        <w:fldChar w:fldCharType="begin"/>
      </w:r>
      <w:r w:rsidR="00C3606C">
        <w:instrText xml:space="preserve"> ADDIN EN.CITE &lt;EndNote&gt;&lt;Cite&gt;&lt;Author&gt;Kouider&lt;/Author&gt;&lt;Year&gt;2007&lt;/Year&gt;&lt;RecNum&gt;3665&lt;/RecNum&gt;&lt;Prefix&gt;for review see &lt;/Prefix&gt;&lt;DisplayText&gt;(for review see Kouider &amp;amp; Dehaene, 2007)&lt;/DisplayText&gt;&lt;record&gt;&lt;rec-number&gt;3665&lt;/rec-number&gt;&lt;foreign-keys&gt;&lt;key app="EN" db-id="rzz000peutefaoewtws5rfrqed2ta2ffwaxp" timestamp="1455632117"&gt;3665&lt;/key&gt;&lt;/foreign-keys&gt;&lt;ref-type name="Journal Article"&gt;17&lt;/ref-type&gt;&lt;contributors&gt;&lt;authors&gt;&lt;author&gt;Kouider, Sid&lt;/author&gt;&lt;author&gt;Dehaene, Stanislas&lt;/author&gt;&lt;/authors&gt;&lt;/contributors&gt;&lt;titles&gt;&lt;title&gt;Levels of processing during non-conscious perception: a critical review of visual masking&lt;/title&gt;&lt;secondary-title&gt;Philosophical Transactions of the Royal Society of London B: Biological Sciences&lt;/secondary-title&gt;&lt;/titles&gt;&lt;periodical&gt;&lt;full-title&gt;Philosophical Transactions of the Royal Society of London B: Biological Sciences&lt;/full-title&gt;&lt;/periodical&gt;&lt;pages&gt;857-875&lt;/pages&gt;&lt;volume&gt;362&lt;/volume&gt;&lt;number&gt;1481&lt;/number&gt;&lt;dates&gt;&lt;year&gt;2007&lt;/year&gt;&lt;/dates&gt;&lt;isbn&gt;0962-8436&lt;/isbn&gt;&lt;urls&gt;&lt;/urls&gt;&lt;/record&gt;&lt;/Cite&gt;&lt;/EndNote&gt;</w:instrText>
      </w:r>
      <w:r w:rsidR="00C3606C">
        <w:fldChar w:fldCharType="separate"/>
      </w:r>
      <w:r w:rsidR="00C3606C">
        <w:rPr>
          <w:noProof/>
        </w:rPr>
        <w:t>(for review see Kouider &amp; Dehaene, 2007)</w:t>
      </w:r>
      <w:r w:rsidR="00C3606C">
        <w:fldChar w:fldCharType="end"/>
      </w:r>
      <w:r>
        <w:t xml:space="preserve">, that work has only rarely examined whether or how consciousness influences the processes by which </w:t>
      </w:r>
      <w:r w:rsidR="00291284">
        <w:t>the</w:t>
      </w:r>
      <w:r>
        <w:t xml:space="preserve"> meanings </w:t>
      </w:r>
      <w:r w:rsidR="00291284">
        <w:t xml:space="preserve">of words </w:t>
      </w:r>
      <w:r>
        <w:t>are combined</w:t>
      </w:r>
      <w:r w:rsidR="00190525">
        <w:t xml:space="preserve"> </w:t>
      </w:r>
      <w:r w:rsidR="00253BA4">
        <w:fldChar w:fldCharType="begin"/>
      </w:r>
      <w:r w:rsidR="00253BA4">
        <w:instrText xml:space="preserve"> ADDIN EN.CITE &lt;EndNote&gt;&lt;Cite&gt;&lt;Author&gt;Marcel&lt;/Author&gt;&lt;Year&gt;1980&lt;/Year&gt;&lt;RecNum&gt;3666&lt;/RecNum&gt;&lt;DisplayText&gt;(Draine, 1997; Marcel, 1980)&lt;/DisplayText&gt;&lt;record&gt;&lt;rec-number&gt;3666&lt;/rec-number&gt;&lt;foreign-keys&gt;&lt;key app="EN" db-id="rzz000peutefaoewtws5rfrqed2ta2ffwaxp" timestamp="1455633971"&gt;3666&lt;/key&gt;&lt;/foreign-keys&gt;&lt;ref-type name="Book Section"&gt;5&lt;/ref-type&gt;&lt;contributors&gt;&lt;authors&gt;&lt;author&gt;Marcel, A.J.&lt;/author&gt;&lt;/authors&gt;&lt;secondary-authors&gt;&lt;author&gt;Nickerson, R.S.&lt;/author&gt;&lt;/secondary-authors&gt;&lt;/contributors&gt;&lt;titles&gt;&lt;title&gt;Conscious and preconscious recognition of polysemous words: Locating the selective effects of prior verbal context.&lt;/title&gt;&lt;secondary-title&gt;Attention and Performance 8&lt;/secondary-title&gt;&lt;/titles&gt;&lt;dates&gt;&lt;year&gt;1980&lt;/year&gt;&lt;/dates&gt;&lt;pub-location&gt;London, UK&lt;/pub-location&gt;&lt;publisher&gt;Routledge&lt;/publisher&gt;&lt;urls&gt;&lt;/urls&gt;&lt;/record&gt;&lt;/Cite&gt;&lt;Cite&gt;&lt;Author&gt;Draine&lt;/Author&gt;&lt;Year&gt;1997&lt;/Year&gt;&lt;RecNum&gt;3667&lt;/RecNum&gt;&lt;record&gt;&lt;rec-number&gt;3667&lt;/rec-number&gt;&lt;foreign-keys&gt;&lt;key app="EN" db-id="rzz000peutefaoewtws5rfrqed2ta2ffwaxp" timestamp="1455634053"&gt;3667&lt;/key&gt;&lt;/foreign-keys&gt;&lt;ref-type name="Thesis"&gt;32&lt;/ref-type&gt;&lt;contributors&gt;&lt;authors&gt;&lt;author&gt;Draine, Sean C&lt;/author&gt;&lt;/authors&gt;&lt;/contributors&gt;&lt;titles&gt;&lt;title&gt;Analytic limitations of unconscious language processing&lt;/title&gt;&lt;secondary-title&gt;Department of Psychology Psychology&lt;/secondary-title&gt;&lt;/titles&gt;&lt;dates&gt;&lt;year&gt;1997&lt;/year&gt;&lt;/dates&gt;&lt;publisher&gt;University of Washington&lt;/publisher&gt;&lt;urls&gt;&lt;/urls&gt;&lt;/record&gt;&lt;/Cite&gt;&lt;/EndNote&gt;</w:instrText>
      </w:r>
      <w:r w:rsidR="00253BA4">
        <w:fldChar w:fldCharType="separate"/>
      </w:r>
      <w:r w:rsidR="00253BA4">
        <w:rPr>
          <w:noProof/>
        </w:rPr>
        <w:t>(Draine, 1997; Marcel, 1980)</w:t>
      </w:r>
      <w:r w:rsidR="00253BA4">
        <w:fldChar w:fldCharType="end"/>
      </w:r>
      <w:r w:rsidR="00F147E0">
        <w:t>.</w:t>
      </w:r>
    </w:p>
    <w:p w14:paraId="16CD7DCD" w14:textId="77777777" w:rsidR="00F92E32" w:rsidRDefault="00F92E32" w:rsidP="00F92E32"/>
    <w:p w14:paraId="659512A3" w14:textId="318A469A" w:rsidR="00D4307D" w:rsidRPr="00D4307D" w:rsidRDefault="00F147E0" w:rsidP="008C003D">
      <w:r>
        <w:t>Many of the most prominent theories of consciousness</w:t>
      </w:r>
      <w:r w:rsidR="008C003D">
        <w:t>, such as global workspace theories</w:t>
      </w:r>
      <w:r w:rsidR="002379BC">
        <w:t xml:space="preserve"> REF</w:t>
      </w:r>
      <w:r w:rsidR="008C003D">
        <w:t>,</w:t>
      </w:r>
      <w:r>
        <w:t xml:space="preserve"> have assumed that</w:t>
      </w:r>
      <w:r w:rsidR="00291284">
        <w:t xml:space="preserve"> combinatorial semantics demands</w:t>
      </w:r>
      <w:r>
        <w:t xml:space="preserve"> </w:t>
      </w:r>
      <w:r w:rsidR="00D4307D">
        <w:t>awareness</w:t>
      </w:r>
      <w:r>
        <w:t xml:space="preserve">. </w:t>
      </w:r>
      <w:r w:rsidR="008C003D">
        <w:t xml:space="preserve">In part this is because sentence comprehension requires working memory, which is assumed to be diminished without awareness: to understand </w:t>
      </w:r>
      <w:r w:rsidR="008C003D">
        <w:rPr>
          <w:i/>
        </w:rPr>
        <w:t>the cats that Jim likes</w:t>
      </w:r>
      <w:r w:rsidR="008C003D">
        <w:t xml:space="preserve">, we must </w:t>
      </w:r>
      <w:r w:rsidR="000456AB">
        <w:t xml:space="preserve">hold in mind </w:t>
      </w:r>
      <w:r w:rsidR="008C003D">
        <w:t xml:space="preserve">the first word, </w:t>
      </w:r>
      <w:r w:rsidR="008C003D">
        <w:rPr>
          <w:i/>
        </w:rPr>
        <w:t>cats</w:t>
      </w:r>
      <w:r w:rsidR="008C003D">
        <w:t xml:space="preserve">, </w:t>
      </w:r>
      <w:r w:rsidR="000456AB">
        <w:t xml:space="preserve">and use it as </w:t>
      </w:r>
      <w:r w:rsidR="008C003D">
        <w:t xml:space="preserve">the grammatical object of the last word, </w:t>
      </w:r>
      <w:r w:rsidR="008C003D">
        <w:rPr>
          <w:i/>
        </w:rPr>
        <w:t>likes</w:t>
      </w:r>
      <w:r w:rsidR="008C003D">
        <w:t xml:space="preserve">. It is also because accurate sentence comprehension requires access to broader world knowledge, e.g., the sense and implications of </w:t>
      </w:r>
      <w:r w:rsidR="008C003D">
        <w:rPr>
          <w:i/>
        </w:rPr>
        <w:t xml:space="preserve">likes </w:t>
      </w:r>
      <w:r w:rsidR="008C003D">
        <w:t xml:space="preserve">differs between </w:t>
      </w:r>
      <w:r w:rsidR="008C003D">
        <w:rPr>
          <w:i/>
        </w:rPr>
        <w:t>the cats that John likes</w:t>
      </w:r>
      <w:r w:rsidR="008C003D">
        <w:t xml:space="preserve"> and </w:t>
      </w:r>
      <w:r w:rsidR="008C003D">
        <w:rPr>
          <w:i/>
        </w:rPr>
        <w:t>the girl that John likes</w:t>
      </w:r>
      <w:r w:rsidR="002379BC">
        <w:rPr>
          <w:i/>
        </w:rPr>
        <w:t xml:space="preserve"> </w:t>
      </w:r>
      <w:r w:rsidR="00253BA4">
        <w:fldChar w:fldCharType="begin"/>
      </w:r>
      <w:r w:rsidR="00253BA4">
        <w:instrText xml:space="preserve"> ADDIN EN.CITE &lt;EndNote&gt;&lt;Cite&gt;&lt;Author&gt;Hobbs&lt;/Author&gt;&lt;Year&gt;1993&lt;/Year&gt;&lt;RecNum&gt;514&lt;/RecNum&gt;&lt;DisplayText&gt;(Hobbs, Stickel, Appelt, &amp;amp; Martin, 1993)&lt;/DisplayText&gt;&lt;record&gt;&lt;rec-number&gt;514&lt;/rec-number&gt;&lt;foreign-keys&gt;&lt;key app="EN" db-id="rzz000peutefaoewtws5rfrqed2ta2ffwaxp" timestamp="0"&gt;514&lt;/key&gt;&lt;/foreign-keys&gt;&lt;ref-type name="Journal Article"&gt;17&lt;/ref-type&gt;&lt;contributors&gt;&lt;authors&gt;&lt;author&gt;Hobbs, J. R.&lt;/author&gt;&lt;author&gt;Stickel, M. E.&lt;/author&gt;&lt;author&gt;Appelt, D. E.&lt;/author&gt;&lt;author&gt;Martin, P.&lt;/author&gt;&lt;/authors&gt;&lt;/contributors&gt;&lt;auth-address&gt;Hobbs, Jr&amp;#xD;Sri Int,Ctr Artificial Intelligence,333 Ravenswood Ave,Menlo Pk,Ca 94025&lt;/auth-address&gt;&lt;titles&gt;&lt;title&gt;Interpretation as Abduction&lt;/title&gt;&lt;secondary-title&gt;Artificial Intelligence&lt;/secondary-title&gt;&lt;/titles&gt;&lt;periodical&gt;&lt;full-title&gt;Artificial Intelligence&lt;/full-title&gt;&lt;/periodical&gt;&lt;pages&gt;69-142&lt;/pages&gt;&lt;volume&gt;63&lt;/volume&gt;&lt;number&gt;1-2&lt;/number&gt;&lt;keywords&gt;&lt;keyword&gt;probabilistic causal model&lt;/keyword&gt;&lt;/keywords&gt;&lt;dates&gt;&lt;year&gt;1993&lt;/year&gt;&lt;pub-dates&gt;&lt;date&gt;Oct&lt;/date&gt;&lt;/pub-dates&gt;&lt;/dates&gt;&lt;isbn&gt;0004-3702&lt;/isbn&gt;&lt;accession-num&gt;ISI:A1993MD12300003&lt;/accession-num&gt;&lt;urls&gt;&lt;related-urls&gt;&lt;url&gt;&amp;lt;Go to ISI&amp;gt;://A1993MD12300003&lt;/url&gt;&lt;/related-urls&gt;&lt;/urls&gt;&lt;language&gt;English&lt;/language&gt;&lt;/record&gt;&lt;/Cite&gt;&lt;/EndNote&gt;</w:instrText>
      </w:r>
      <w:r w:rsidR="00253BA4">
        <w:fldChar w:fldCharType="separate"/>
      </w:r>
      <w:r w:rsidR="00253BA4">
        <w:rPr>
          <w:noProof/>
        </w:rPr>
        <w:t>(Hobbs, Stickel, Appelt, &amp; Martin, 1993)</w:t>
      </w:r>
      <w:r w:rsidR="00253BA4">
        <w:fldChar w:fldCharType="end"/>
      </w:r>
      <w:r w:rsidR="008C003D">
        <w:t xml:space="preserve">. Again, access to </w:t>
      </w:r>
      <w:r w:rsidR="000456AB">
        <w:t xml:space="preserve">global </w:t>
      </w:r>
      <w:r w:rsidR="008C003D">
        <w:t>world knowledge is assumed to be diminished without consciousness.</w:t>
      </w:r>
    </w:p>
    <w:p w14:paraId="4E28410A" w14:textId="77777777" w:rsidR="00F92E32" w:rsidRDefault="00F92E32" w:rsidP="00F92E32"/>
    <w:p w14:paraId="79540288" w14:textId="2C5C739B" w:rsidR="00F92E32" w:rsidRDefault="00F92E32" w:rsidP="00F92E32">
      <w:r>
        <w:t xml:space="preserve">Given this, it is </w:t>
      </w:r>
      <w:r w:rsidR="00BD4B36">
        <w:t xml:space="preserve">both </w:t>
      </w:r>
      <w:r>
        <w:t xml:space="preserve">interesting and surprising that a number of recent experiments have </w:t>
      </w:r>
      <w:r w:rsidR="00F14C2E">
        <w:t xml:space="preserve">reported </w:t>
      </w:r>
      <w:r>
        <w:t xml:space="preserve">that combinatorial linguistic operations might </w:t>
      </w:r>
      <w:r w:rsidR="007142DA">
        <w:t xml:space="preserve">in fact </w:t>
      </w:r>
      <w:r>
        <w:t xml:space="preserve">operate on </w:t>
      </w:r>
      <w:r w:rsidR="007142DA">
        <w:t xml:space="preserve">words that are presented </w:t>
      </w:r>
      <w:r w:rsidR="008C003D">
        <w:t>below the threshold for awareness</w:t>
      </w:r>
      <w:r>
        <w:t>. For instance,</w:t>
      </w:r>
      <w:r w:rsidR="00BD4B36">
        <w:t xml:space="preserve"> ERP work by</w:t>
      </w:r>
      <w:r>
        <w:t xml:space="preserve"> van Gaal </w:t>
      </w:r>
      <w:r w:rsidR="002379BC">
        <w:t>and colleagues</w:t>
      </w:r>
      <w:r>
        <w:t xml:space="preserve"> </w:t>
      </w:r>
      <w:r w:rsidR="00253BA4">
        <w:fldChar w:fldCharType="begin"/>
      </w:r>
      <w:r w:rsidR="00253BA4">
        <w:instrText xml:space="preserve"> ADDIN EN.CITE &lt;EndNote&gt;&lt;Cite ExcludeAuth="1"&gt;&lt;Author&gt;van Gaal&lt;/Author&gt;&lt;Year&gt;2014&lt;/Year&gt;&lt;RecNum&gt;3668&lt;/RecNum&gt;&lt;DisplayText&gt;(2014)&lt;/DisplayText&gt;&lt;record&gt;&lt;rec-number&gt;3668&lt;/rec-number&gt;&lt;foreign-keys&gt;&lt;key app="EN" db-id="rzz000peutefaoewtws5rfrqed2ta2ffwaxp" timestamp="1455634174"&gt;3668&lt;/key&gt;&lt;/foreign-keys&gt;&lt;ref-type name="Journal Article"&gt;17&lt;/ref-type&gt;&lt;contributors&gt;&lt;authors&gt;&lt;author&gt;van Gaal, Simon&lt;/author&gt;&lt;author&gt;Naccache, Lionel&lt;/author&gt;&lt;author&gt;Meuwese, Julia DI&lt;/author&gt;&lt;author&gt;van Loon, Anouk M&lt;/author&gt;&lt;author&gt;Leighton, Alexandra H&lt;/author&gt;&lt;author&gt;Cohen, Laurent&lt;/author&gt;&lt;author&gt;Dehaene, Stanislas&lt;/author&gt;&lt;/authors&gt;&lt;/contributors&gt;&lt;titles&gt;&lt;title&gt;Can the meaning of multiple words be integrated unconsciously?&lt;/title&gt;&lt;secondary-title&gt;Philosophical Transactions of the Royal Society of London B: Biological Sciences&lt;/secondary-title&gt;&lt;/titles&gt;&lt;periodical&gt;&lt;full-title&gt;Philosophical Transactions of the Royal Society of London B: Biological Sciences&lt;/full-title&gt;&lt;/periodical&gt;&lt;pages&gt;20130212&lt;/pages&gt;&lt;volume&gt;369&lt;/volume&gt;&lt;number&gt;1641&lt;/number&gt;&lt;dates&gt;&lt;year&gt;2014&lt;/year&gt;&lt;/dates&gt;&lt;isbn&gt;0962-8436&lt;/isbn&gt;&lt;urls&gt;&lt;/urls&gt;&lt;/record&gt;&lt;/Cite&gt;&lt;/EndNote&gt;</w:instrText>
      </w:r>
      <w:r w:rsidR="00253BA4">
        <w:fldChar w:fldCharType="separate"/>
      </w:r>
      <w:r w:rsidR="00253BA4">
        <w:rPr>
          <w:noProof/>
        </w:rPr>
        <w:t>(2014)</w:t>
      </w:r>
      <w:r w:rsidR="00253BA4">
        <w:fldChar w:fldCharType="end"/>
      </w:r>
      <w:r>
        <w:t xml:space="preserve"> </w:t>
      </w:r>
      <w:r w:rsidR="00BD4B36">
        <w:t xml:space="preserve">and behavioral work by Armstrong and Dienes </w:t>
      </w:r>
      <w:r w:rsidR="00253BA4">
        <w:fldChar w:fldCharType="begin"/>
      </w:r>
      <w:r w:rsidR="00253BA4">
        <w:instrText xml:space="preserve"> ADDIN EN.CITE &lt;EndNote&gt;&lt;Cite ExcludeAuth="1"&gt;&lt;Author&gt;Armstrong&lt;/Author&gt;&lt;Year&gt;2013&lt;/Year&gt;&lt;RecNum&gt;3669&lt;/RecNum&gt;&lt;DisplayText&gt;(2013)&lt;/DisplayText&gt;&lt;record&gt;&lt;rec-number&gt;3669&lt;/rec-number&gt;&lt;foreign-keys&gt;&lt;key app="EN" db-id="rzz000peutefaoewtws5rfrqed2ta2ffwaxp" timestamp="1455634227"&gt;3669&lt;/key&gt;&lt;/foreign-keys&gt;&lt;ref-type name="Journal Article"&gt;17&lt;/ref-type&gt;&lt;contributors&gt;&lt;authors&gt;&lt;author&gt;Armstrong, Anna-Marie&lt;/author&gt;&lt;author&gt;Dienes, Zoltan&lt;/author&gt;&lt;/authors&gt;&lt;/contributors&gt;&lt;titles&gt;&lt;title&gt;Subliminal understanding of negation: Unconscious control by subliminal processing of word pairs&lt;/title&gt;&lt;secondary-title&gt;Consciousness and cognition&lt;/secondary-title&gt;&lt;/titles&gt;&lt;periodical&gt;&lt;full-title&gt;Consciousness and cognition&lt;/full-title&gt;&lt;/periodical&gt;&lt;pages&gt;1022-1040&lt;/pages&gt;&lt;volume&gt;22&lt;/volume&gt;&lt;number&gt;3&lt;/number&gt;&lt;dates&gt;&lt;year&gt;2013&lt;/year&gt;&lt;/dates&gt;&lt;isbn&gt;1053-8100&lt;/isbn&gt;&lt;urls&gt;&lt;/urls&gt;&lt;/record&gt;&lt;/Cite&gt;&lt;/EndNote&gt;</w:instrText>
      </w:r>
      <w:r w:rsidR="00253BA4">
        <w:fldChar w:fldCharType="separate"/>
      </w:r>
      <w:r w:rsidR="00253BA4">
        <w:rPr>
          <w:noProof/>
        </w:rPr>
        <w:t>(2013)</w:t>
      </w:r>
      <w:r w:rsidR="00253BA4">
        <w:fldChar w:fldCharType="end"/>
      </w:r>
      <w:r w:rsidR="00BD4B36">
        <w:t xml:space="preserve"> has suggested that semantic priming caused by subliminally presented adjectives and nouns is </w:t>
      </w:r>
      <w:r w:rsidR="00C24ED2">
        <w:t xml:space="preserve">modulated by the presence of </w:t>
      </w:r>
      <w:r w:rsidR="00BD4B36">
        <w:t xml:space="preserve">a subliminal modifier (e.g., </w:t>
      </w:r>
      <w:r w:rsidR="00BD4B36">
        <w:rPr>
          <w:i/>
        </w:rPr>
        <w:t>very good</w:t>
      </w:r>
      <w:r w:rsidR="00BD4B36">
        <w:t xml:space="preserve"> and </w:t>
      </w:r>
      <w:r w:rsidR="00BD4B36">
        <w:rPr>
          <w:i/>
        </w:rPr>
        <w:t>not good</w:t>
      </w:r>
      <w:r w:rsidR="00BD4B36">
        <w:t xml:space="preserve"> have different priming effects). These results have typically been interpreted quite cautiously. For instance, </w:t>
      </w:r>
      <w:r>
        <w:t xml:space="preserve">van Gaal </w:t>
      </w:r>
      <w:r w:rsidR="002379BC">
        <w:t>et al.</w:t>
      </w:r>
      <w:r>
        <w:t xml:space="preserve"> suggest that </w:t>
      </w:r>
      <w:r w:rsidR="00BD4B36">
        <w:t xml:space="preserve">they </w:t>
      </w:r>
      <w:r>
        <w:t xml:space="preserve">might reflect a rather basic </w:t>
      </w:r>
      <w:r w:rsidR="00BD4B36">
        <w:t xml:space="preserve">and reduced </w:t>
      </w:r>
      <w:r>
        <w:t xml:space="preserve">form of </w:t>
      </w:r>
      <w:r w:rsidR="007142DA">
        <w:t>combinatori</w:t>
      </w:r>
      <w:r w:rsidR="000456AB">
        <w:t>al</w:t>
      </w:r>
      <w:r w:rsidR="007142DA">
        <w:t xml:space="preserve"> semantics</w:t>
      </w:r>
      <w:r>
        <w:t>.</w:t>
      </w:r>
    </w:p>
    <w:p w14:paraId="26F21CCF" w14:textId="77777777" w:rsidR="00F92E32" w:rsidRDefault="00F92E32" w:rsidP="00F92E32"/>
    <w:p w14:paraId="3147FF5A" w14:textId="0EAE0C1B" w:rsidR="00F92E32" w:rsidRDefault="00F92E32" w:rsidP="00F92E32">
      <w:r>
        <w:t xml:space="preserve">Contra to this conservative interpretation, </w:t>
      </w:r>
      <w:r w:rsidR="00C24ED2">
        <w:t>a very prominent</w:t>
      </w:r>
      <w:r>
        <w:t xml:space="preserve"> set of recent experiments on unconscious sentence processing has been used to argue that there is essentially no limit to the mental operations that can be conducted without conscious awareness</w:t>
      </w:r>
      <w:r w:rsidR="007142DA">
        <w:t>, including combinatorial semantics</w:t>
      </w:r>
      <w:r>
        <w:t xml:space="preserve">. </w:t>
      </w:r>
      <w:r w:rsidR="00291284">
        <w:t>According to the ‘Yes It Can’</w:t>
      </w:r>
      <w:r>
        <w:t xml:space="preserve"> </w:t>
      </w:r>
      <w:r w:rsidR="00291284">
        <w:t>principle</w:t>
      </w:r>
      <w:r w:rsidR="002379BC">
        <w:t xml:space="preserve"> </w:t>
      </w:r>
      <w:r w:rsidR="00253BA4">
        <w:fldChar w:fldCharType="begin"/>
      </w:r>
      <w:r w:rsidR="00253BA4">
        <w:instrText xml:space="preserve"> ADDIN EN.CITE &lt;EndNote&gt;&lt;Cite&gt;&lt;Author&gt;Hassin&lt;/Author&gt;&lt;Year&gt;2013&lt;/Year&gt;&lt;RecNum&gt;3670&lt;/RecNum&gt;&lt;DisplayText&gt;(Hassin, 2013)&lt;/DisplayText&gt;&lt;record&gt;&lt;rec-number&gt;3670&lt;/rec-number&gt;&lt;foreign-keys&gt;&lt;key app="EN" db-id="rzz000peutefaoewtws5rfrqed2ta2ffwaxp" timestamp="1455634269"&gt;3670&lt;/key&gt;&lt;/foreign-keys&gt;&lt;ref-type name="Journal Article"&gt;17&lt;/ref-type&gt;&lt;contributors&gt;&lt;authors&gt;&lt;author&gt;Hassin, Ran R&lt;/author&gt;&lt;/authors&gt;&lt;/contributors&gt;&lt;titles&gt;&lt;title&gt;Yes it can: On the functional abilities of the human unconscious&lt;/title&gt;&lt;secondary-title&gt;Perspectives on Psychological Science&lt;/secondary-title&gt;&lt;/titles&gt;&lt;periodical&gt;&lt;full-title&gt;Perspectives on Psychological Science&lt;/full-title&gt;&lt;/periodical&gt;&lt;pages&gt;195-207&lt;/pages&gt;&lt;volume&gt;8&lt;/volume&gt;&lt;number&gt;2&lt;/number&gt;&lt;dates&gt;&lt;year&gt;2013&lt;/year&gt;&lt;/dates&gt;&lt;isbn&gt;1745-6916&lt;/isbn&gt;&lt;urls&gt;&lt;/urls&gt;&lt;/record&gt;&lt;/Cite&gt;&lt;/EndNote&gt;</w:instrText>
      </w:r>
      <w:r w:rsidR="00253BA4">
        <w:fldChar w:fldCharType="separate"/>
      </w:r>
      <w:r w:rsidR="00253BA4">
        <w:rPr>
          <w:noProof/>
        </w:rPr>
        <w:t>(Hassin, 2013)</w:t>
      </w:r>
      <w:r w:rsidR="00253BA4">
        <w:fldChar w:fldCharType="end"/>
      </w:r>
      <w:r>
        <w:t>, “</w:t>
      </w:r>
      <w:r w:rsidRPr="005F3AEF">
        <w:t xml:space="preserve">unconscious processes </w:t>
      </w:r>
      <w:r>
        <w:t xml:space="preserve">[are able to] </w:t>
      </w:r>
      <w:r w:rsidRPr="005F3AEF">
        <w:t xml:space="preserve">perform the same fundamental, high-level functions that </w:t>
      </w:r>
      <w:r>
        <w:t xml:space="preserve">conscious processes can perform.” </w:t>
      </w:r>
      <w:r w:rsidR="002379BC">
        <w:t>(p.195)</w:t>
      </w:r>
      <w:r>
        <w:t xml:space="preserve"> </w:t>
      </w:r>
      <w:r w:rsidR="007142DA">
        <w:t>E</w:t>
      </w:r>
      <w:r>
        <w:t>vidence for these claims was provided by Sklar</w:t>
      </w:r>
      <w:r w:rsidR="002379BC">
        <w:t>, Levy, Goldstein, Mandel, Maril and Hassin</w:t>
      </w:r>
      <w:r>
        <w:t xml:space="preserve"> </w:t>
      </w:r>
      <w:r w:rsidR="00253BA4">
        <w:fldChar w:fldCharType="begin"/>
      </w:r>
      <w:r w:rsidR="00253BA4">
        <w:instrText xml:space="preserve"> ADDIN EN.CITE &lt;EndNote&gt;&lt;Cite ExcludeAuth="1"&gt;&lt;Author&gt;Sklar&lt;/Author&gt;&lt;Year&gt;2012&lt;/Year&gt;&lt;RecNum&gt;3671&lt;/RecNum&gt;&lt;DisplayText&gt;(2012)&lt;/DisplayText&gt;&lt;record&gt;&lt;rec-number&gt;3671&lt;/rec-number&gt;&lt;foreign-keys&gt;&lt;key app="EN" db-id="rzz000peutefaoewtws5rfrqed2ta2ffwaxp" timestamp="1455634332"&gt;3671&lt;/key&gt;&lt;/foreign-keys&gt;&lt;ref-type name="Journal Article"&gt;17&lt;/ref-type&gt;&lt;contributors&gt;&lt;authors&gt;&lt;author&gt;Sklar, Asael Y&lt;/author&gt;&lt;author&gt;Levy, Nir&lt;/author&gt;&lt;author&gt;Goldstein, Ariel&lt;/author&gt;&lt;author&gt;Mandel, Roi&lt;/author&gt;&lt;author&gt;Maril, Anat&lt;/author&gt;&lt;author&gt;Hassin, Ran R&lt;/author&gt;&lt;/authors&gt;&lt;/contributors&gt;&lt;titles&gt;&lt;title&gt;Reading and doing arithmetic nonconsciously&lt;/title&gt;&lt;secondary-title&gt;Proceedings of the National Academy of Sciences&lt;/secondary-title&gt;&lt;/titles&gt;&lt;periodical&gt;&lt;full-title&gt;Proceedings of the National Academy of Sciences&lt;/full-title&gt;&lt;/periodical&gt;&lt;pages&gt;19614-19619&lt;/pages&gt;&lt;volume&gt;109&lt;/volume&gt;&lt;number&gt;48&lt;/number&gt;&lt;dates&gt;&lt;year&gt;2012&lt;/year&gt;&lt;/dates&gt;&lt;isbn&gt;0027-8424&lt;/isbn&gt;&lt;urls&gt;&lt;/urls&gt;&lt;/record&gt;&lt;/Cite&gt;&lt;/EndNote&gt;</w:instrText>
      </w:r>
      <w:r w:rsidR="00253BA4">
        <w:fldChar w:fldCharType="separate"/>
      </w:r>
      <w:r w:rsidR="00253BA4">
        <w:rPr>
          <w:noProof/>
        </w:rPr>
        <w:t>(2012)</w:t>
      </w:r>
      <w:r w:rsidR="00253BA4">
        <w:fldChar w:fldCharType="end"/>
      </w:r>
      <w:r>
        <w:t>, through experiments usi</w:t>
      </w:r>
      <w:r w:rsidR="00C24ED2">
        <w:t>ng continuous flash suppression (CFS).</w:t>
      </w:r>
      <w:r>
        <w:t xml:space="preserve"> </w:t>
      </w:r>
      <w:r w:rsidR="00C24ED2">
        <w:t xml:space="preserve">CFS </w:t>
      </w:r>
      <w:r>
        <w:t>is a form of binocular rivalry where a monocularly-presented stimulus can be masked from awareness for multiple seconds by presenting a repeatedly-changing and high-contrast stimulus to the other eye</w:t>
      </w:r>
      <w:r w:rsidR="002379BC">
        <w:t xml:space="preserve"> </w:t>
      </w:r>
      <w:r w:rsidR="00253BA4">
        <w:fldChar w:fldCharType="begin"/>
      </w:r>
      <w:r w:rsidR="00253BA4">
        <w:instrText xml:space="preserve"> ADDIN EN.CITE &lt;EndNote&gt;&lt;Cite&gt;&lt;Author&gt;Tsuchiya&lt;/Author&gt;&lt;Year&gt;2005&lt;/Year&gt;&lt;RecNum&gt;3672&lt;/RecNum&gt;&lt;DisplayText&gt;(Tsuchiya &amp;amp; Koch, 2005)&lt;/DisplayText&gt;&lt;record&gt;&lt;rec-number&gt;3672&lt;/rec-number&gt;&lt;foreign-keys&gt;&lt;key app="EN" db-id="rzz000peutefaoewtws5rfrqed2ta2ffwaxp" timestamp="1455634406"&gt;3672&lt;/key&gt;&lt;/foreign-keys&gt;&lt;ref-type name="Journal Article"&gt;17&lt;/ref-type&gt;&lt;contributors&gt;&lt;authors&gt;&lt;author&gt;Tsuchiya, Naotsugu&lt;/author&gt;&lt;author&gt;Koch, Christof&lt;/author&gt;&lt;/authors&gt;&lt;/contributors&gt;&lt;titles&gt;&lt;title&gt;Continuous flash suppression reduces negative afterimages&lt;/title&gt;&lt;secondary-title&gt;Nature neuroscience&lt;/secondary-title&gt;&lt;/titles&gt;&lt;periodical&gt;&lt;full-title&gt;Nature neuroscience&lt;/full-title&gt;&lt;/periodical&gt;&lt;pages&gt;1096-1101&lt;/pages&gt;&lt;volume&gt;8&lt;/volume&gt;&lt;number&gt;8&lt;/number&gt;&lt;dates&gt;&lt;year&gt;2005&lt;/year&gt;&lt;/dates&gt;&lt;isbn&gt;1097-6256&lt;/isbn&gt;&lt;urls&gt;&lt;/urls&gt;&lt;/record&gt;&lt;/Cite&gt;&lt;/EndNote&gt;</w:instrText>
      </w:r>
      <w:r w:rsidR="00253BA4">
        <w:fldChar w:fldCharType="separate"/>
      </w:r>
      <w:r w:rsidR="00253BA4">
        <w:rPr>
          <w:noProof/>
        </w:rPr>
        <w:t>(Tsuchiya &amp; Koch, 2005)</w:t>
      </w:r>
      <w:r w:rsidR="00253BA4">
        <w:fldChar w:fldCharType="end"/>
      </w:r>
      <w:r>
        <w:t xml:space="preserve">. </w:t>
      </w:r>
      <w:r w:rsidR="00C24ED2">
        <w:t>Previous work has shown that the time taken for a stimulus to emerge from suppression is affected by its lower-level visual properties (e.g., larger, noisier or less familiar stimuli break through suppression faster</w:t>
      </w:r>
      <w:r w:rsidR="002379BC">
        <w:t xml:space="preserve"> </w:t>
      </w:r>
      <w:r w:rsidR="00253BA4">
        <w:fldChar w:fldCharType="begin">
          <w:fldData xml:space="preserve">PEVuZE5vdGU+PENpdGU+PEF1dGhvcj5Uc3VjaGl5YTwvQXV0aG9yPjxZZWFyPjIwMDU8L1llYXI+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=
</w:fldData>
        </w:fldChar>
      </w:r>
      <w:r w:rsidR="00253BA4">
        <w:instrText xml:space="preserve"> ADDIN EN.CITE </w:instrText>
      </w:r>
      <w:r w:rsidR="00253BA4">
        <w:fldChar w:fldCharType="begin">
          <w:fldData xml:space="preserve">PEVuZE5vdGU+PENpdGU+PEF1dGhvcj5Uc3VjaGl5YTwvQXV0aG9yPjxZZWFyPjIwMDU8L1llYXI+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=
</w:fldData>
        </w:fldChar>
      </w:r>
      <w:r w:rsidR="00253BA4">
        <w:instrText xml:space="preserve"> ADDIN EN.CITE.DATA </w:instrText>
      </w:r>
      <w:r w:rsidR="00253BA4">
        <w:fldChar w:fldCharType="end"/>
      </w:r>
      <w:r w:rsidR="00253BA4">
        <w:fldChar w:fldCharType="separate"/>
      </w:r>
      <w:r w:rsidR="00253BA4">
        <w:rPr>
          <w:noProof/>
        </w:rPr>
        <w:t>(Gray, Adams, Hedger, Newton, &amp; Garner, 2013; Sterzer, Stein, Ludwig, Rothkirch, &amp; Hesselmann, 2014; Tsuchiya &amp; Koch, 2005; E. Yang &amp; Blake, 2012)</w:t>
      </w:r>
      <w:r w:rsidR="00253BA4">
        <w:fldChar w:fldCharType="end"/>
      </w:r>
      <w:r w:rsidR="00C24ED2">
        <w:t xml:space="preserve">). </w:t>
      </w:r>
      <w:r w:rsidR="007142DA">
        <w:t>E</w:t>
      </w:r>
      <w:r w:rsidR="00C24ED2">
        <w:t xml:space="preserve">xcitingly, Sklar </w:t>
      </w:r>
      <w:r w:rsidR="008206D9">
        <w:t>and colleagues</w:t>
      </w:r>
      <w:r w:rsidR="00C24ED2">
        <w:t xml:space="preserve"> found that the </w:t>
      </w:r>
      <w:r w:rsidR="007142DA">
        <w:t>time taken for a masked sentence to break through suppression was also affected by its meaning</w:t>
      </w:r>
      <w:r w:rsidR="00C24ED2">
        <w:t>.</w:t>
      </w:r>
    </w:p>
    <w:p w14:paraId="321BE47B" w14:textId="77777777" w:rsidR="00F92E32" w:rsidRDefault="00F92E32" w:rsidP="00F92E32"/>
    <w:p w14:paraId="23F2632A" w14:textId="77777777" w:rsidR="00F92E32" w:rsidRDefault="00F92E32" w:rsidP="00F92E32"/>
    <w:p w14:paraId="24D31A4D" w14:textId="46BC6F3B" w:rsidR="00F92E32" w:rsidRDefault="00F92E32" w:rsidP="00F92E32">
      <w:r>
        <w:t>In particular,</w:t>
      </w:r>
      <w:r w:rsidR="000456AB">
        <w:t xml:space="preserve"> they found that</w:t>
      </w:r>
      <w:r>
        <w:t xml:space="preserve"> </w:t>
      </w:r>
      <w:r w:rsidR="000F5DCD">
        <w:t xml:space="preserve">masked </w:t>
      </w:r>
      <w:r>
        <w:t xml:space="preserve">complex sentences with unusual meanings were faster to break </w:t>
      </w:r>
      <w:r w:rsidR="000F5DCD">
        <w:t xml:space="preserve">through </w:t>
      </w:r>
      <w:r>
        <w:t xml:space="preserve">suppression than control </w:t>
      </w:r>
      <w:r w:rsidR="007D6BAF">
        <w:t>sentences</w:t>
      </w:r>
      <w:r>
        <w:t>. This result held for nonsensical sentences compared to controls (</w:t>
      </w:r>
      <w:r>
        <w:rPr>
          <w:i/>
        </w:rPr>
        <w:t xml:space="preserve">I ironed the coffee </w:t>
      </w:r>
      <w:r>
        <w:t xml:space="preserve">vs. </w:t>
      </w:r>
      <w:r>
        <w:rPr>
          <w:i/>
        </w:rPr>
        <w:t xml:space="preserve">I </w:t>
      </w:r>
      <w:r w:rsidR="007D6BAF">
        <w:rPr>
          <w:i/>
        </w:rPr>
        <w:t xml:space="preserve">drank </w:t>
      </w:r>
      <w:r>
        <w:rPr>
          <w:i/>
        </w:rPr>
        <w:t>coffee</w:t>
      </w:r>
      <w:r>
        <w:t>) and also for phrases that were more versus less emotionally valenced</w:t>
      </w:r>
      <w:r w:rsidR="007142DA">
        <w:t>. For instance,</w:t>
      </w:r>
      <w:r w:rsidR="007D6BAF">
        <w:t xml:space="preserve"> phrases like</w:t>
      </w:r>
      <w:r w:rsidR="007142DA" w:rsidDel="007142DA">
        <w:t xml:space="preserve"> </w:t>
      </w:r>
      <w:r>
        <w:rPr>
          <w:i/>
        </w:rPr>
        <w:t>electric chair</w:t>
      </w:r>
      <w:r>
        <w:t xml:space="preserve"> </w:t>
      </w:r>
      <w:r w:rsidR="007D6BAF">
        <w:t xml:space="preserve">– in which each word is unvalenced but the phrase itself is valenced -- </w:t>
      </w:r>
      <w:r w:rsidR="007142DA">
        <w:t>broke through suppression faster than</w:t>
      </w:r>
      <w:r>
        <w:t xml:space="preserve"> </w:t>
      </w:r>
      <w:r w:rsidR="007D6BAF">
        <w:t xml:space="preserve">phrases such as </w:t>
      </w:r>
      <w:r>
        <w:rPr>
          <w:i/>
        </w:rPr>
        <w:t>dining table</w:t>
      </w:r>
      <w:r>
        <w:t xml:space="preserve">. </w:t>
      </w:r>
    </w:p>
    <w:p w14:paraId="51A4BFDB" w14:textId="77777777" w:rsidR="00F92E32" w:rsidRDefault="00F92E32" w:rsidP="00F92E32"/>
    <w:p w14:paraId="38612421" w14:textId="46132207" w:rsidR="00F92E32" w:rsidRPr="005C411C" w:rsidRDefault="00423433" w:rsidP="00F92E32">
      <w:pPr>
        <w:rPr>
          <w:strike/>
        </w:rPr>
      </w:pPr>
      <w:r>
        <w:t xml:space="preserve">These </w:t>
      </w:r>
      <w:r w:rsidR="00F92E32">
        <w:t xml:space="preserve">results – alongside </w:t>
      </w:r>
      <w:r w:rsidR="008206D9">
        <w:t xml:space="preserve">the same paper’s </w:t>
      </w:r>
      <w:r w:rsidR="00F92E32">
        <w:t xml:space="preserve">additional demonstrations that arithmetic expressions can be processed without awareness – provide an important and interesting challenge to current theories of how conscious awareness and high-level cognition inter-relate. How can this challenge be met? One possibility is that our theories of consciousness need adjustment. For instance, the Yes It Can </w:t>
      </w:r>
      <w:r w:rsidR="00C24ED2">
        <w:t>principle</w:t>
      </w:r>
      <w:r w:rsidR="00F92E32">
        <w:t xml:space="preserve"> may be correct, and previous </w:t>
      </w:r>
      <w:r>
        <w:t xml:space="preserve">theories may </w:t>
      </w:r>
      <w:r w:rsidR="00F92E32">
        <w:t xml:space="preserve">have over-estimated the degree to which awareness is actually necessary for high-level cognitive abilities. Alternately, it could be that </w:t>
      </w:r>
      <w:r w:rsidR="007D6BAF">
        <w:t>our assumptions about linguistic processing</w:t>
      </w:r>
      <w:r>
        <w:t xml:space="preserve"> are wrong</w:t>
      </w:r>
      <w:r w:rsidR="007D6BAF">
        <w:t xml:space="preserve">, and </w:t>
      </w:r>
      <w:r>
        <w:t xml:space="preserve">that </w:t>
      </w:r>
      <w:r w:rsidR="007D6BAF">
        <w:t>world knowledge and working memory</w:t>
      </w:r>
      <w:r>
        <w:t xml:space="preserve"> play smaller roles than previously thought</w:t>
      </w:r>
      <w:r w:rsidR="00F92E32">
        <w:t xml:space="preserve">. </w:t>
      </w:r>
      <w:commentRangeStart w:id="0"/>
      <w:r w:rsidR="007D6BAF" w:rsidRPr="005C411C">
        <w:rPr>
          <w:strike/>
        </w:rPr>
        <w:t>Indeed</w:t>
      </w:r>
      <w:r w:rsidR="00F92E32" w:rsidRPr="005C411C">
        <w:rPr>
          <w:strike/>
        </w:rPr>
        <w:t>, many contemporary linguistic theories assume that a word’s lexical entry not only specifies its meaning, but also the procedures by which it should combine with other words. It is therefore plausible that semantic combination could proceed through lexical access alone, without the need for any high-level or top-down guidance.</w:t>
      </w:r>
      <w:commentRangeEnd w:id="0"/>
      <w:r>
        <w:rPr>
          <w:rStyle w:val="CommentReference"/>
        </w:rPr>
        <w:commentReference w:id="0"/>
      </w:r>
    </w:p>
    <w:p w14:paraId="01B3CB3A" w14:textId="77777777" w:rsidR="00F92E32" w:rsidRDefault="00F92E32" w:rsidP="00F92E32"/>
    <w:p w14:paraId="69881D40" w14:textId="34AE91F6" w:rsidR="00F92E32" w:rsidRDefault="00F92E32" w:rsidP="00F92E32">
      <w:r>
        <w:t xml:space="preserve">However, before accepting the need for large changes </w:t>
      </w:r>
      <w:r w:rsidR="007D6BAF">
        <w:t>to theories of consciousness or language</w:t>
      </w:r>
      <w:r>
        <w:t xml:space="preserve">, it is important to know that Sklar </w:t>
      </w:r>
      <w:r w:rsidR="008206D9">
        <w:t xml:space="preserve">and colleague’s </w:t>
      </w:r>
      <w:r>
        <w:t xml:space="preserve">results are fully robust. In fact, there are reasons to be concerned that they might not be. First, lower-level visual differences across conditions in Sklar et al’s stimuli may have </w:t>
      </w:r>
      <w:r w:rsidR="007D6BAF">
        <w:t xml:space="preserve">been confounded with their </w:t>
      </w:r>
      <w:r>
        <w:t>semantic combination</w:t>
      </w:r>
      <w:r w:rsidR="007D6BAF">
        <w:t xml:space="preserve"> manipulation</w:t>
      </w:r>
      <w:r>
        <w:t xml:space="preserve">. For instance, </w:t>
      </w:r>
      <w:r w:rsidR="007D6BAF">
        <w:t xml:space="preserve">their </w:t>
      </w:r>
      <w:r>
        <w:t>Experiments 1 and 2 compared semantic violations (</w:t>
      </w:r>
      <w:r w:rsidR="009422F3">
        <w:rPr>
          <w:i/>
        </w:rPr>
        <w:t xml:space="preserve">I </w:t>
      </w:r>
      <w:r>
        <w:rPr>
          <w:i/>
        </w:rPr>
        <w:t>ironed the coffee</w:t>
      </w:r>
      <w:r>
        <w:t>) to control sentences matched by verb and object (</w:t>
      </w:r>
      <w:r w:rsidR="009422F3">
        <w:rPr>
          <w:i/>
        </w:rPr>
        <w:t xml:space="preserve">I </w:t>
      </w:r>
      <w:r>
        <w:rPr>
          <w:i/>
        </w:rPr>
        <w:t>ironed</w:t>
      </w:r>
      <w:r>
        <w:t xml:space="preserve"> </w:t>
      </w:r>
      <w:r w:rsidRPr="00E55008">
        <w:rPr>
          <w:i/>
        </w:rPr>
        <w:t>the</w:t>
      </w:r>
      <w:r>
        <w:t xml:space="preserve"> </w:t>
      </w:r>
      <w:r w:rsidR="009422F3">
        <w:rPr>
          <w:i/>
        </w:rPr>
        <w:t xml:space="preserve">clothes </w:t>
      </w:r>
      <w:r>
        <w:t xml:space="preserve">and </w:t>
      </w:r>
      <w:r w:rsidR="009422F3">
        <w:rPr>
          <w:i/>
        </w:rPr>
        <w:t xml:space="preserve">I </w:t>
      </w:r>
      <w:r>
        <w:rPr>
          <w:i/>
        </w:rPr>
        <w:t>made coffee</w:t>
      </w:r>
      <w:r>
        <w:t>)</w:t>
      </w:r>
      <w:r w:rsidR="007142DA">
        <w:t>.</w:t>
      </w:r>
      <w:r>
        <w:t xml:space="preserve"> </w:t>
      </w:r>
      <w:r w:rsidR="007142DA">
        <w:t xml:space="preserve">This </w:t>
      </w:r>
      <w:r>
        <w:t>approach controls for lexical identity across the sentences,</w:t>
      </w:r>
      <w:r w:rsidR="007142DA">
        <w:t xml:space="preserve"> but</w:t>
      </w:r>
      <w:r>
        <w:t xml:space="preserve"> it does not control for participants’ experience with the co-occurrences of each word (e.g., </w:t>
      </w:r>
      <w:r>
        <w:rPr>
          <w:i/>
        </w:rPr>
        <w:t>coffee</w:t>
      </w:r>
      <w:r>
        <w:t xml:space="preserve"> and </w:t>
      </w:r>
      <w:r>
        <w:rPr>
          <w:i/>
        </w:rPr>
        <w:t xml:space="preserve">ironed </w:t>
      </w:r>
      <w:r>
        <w:t>are rarel</w:t>
      </w:r>
      <w:r w:rsidR="00792A64">
        <w:t>y found in the same sentence). Low-level c</w:t>
      </w:r>
      <w:r>
        <w:t>o-occurrence statistics are stored and tracked by readers</w:t>
      </w:r>
      <w:r w:rsidR="00423433">
        <w:t xml:space="preserve"> (ref)</w:t>
      </w:r>
      <w:r>
        <w:t xml:space="preserve">, and variation in these statistics would make the low-probability </w:t>
      </w:r>
      <w:r w:rsidR="00792A64">
        <w:t>sentences</w:t>
      </w:r>
      <w:r>
        <w:t xml:space="preserve"> visually “surprising”, potentially causing them to break suppression</w:t>
      </w:r>
      <w:r w:rsidR="00792A64">
        <w:t xml:space="preserve"> faster</w:t>
      </w:r>
      <w:r>
        <w:t xml:space="preserve">. </w:t>
      </w:r>
    </w:p>
    <w:p w14:paraId="25D70E66" w14:textId="77777777" w:rsidR="00F92E32" w:rsidRDefault="00F92E32" w:rsidP="00F92E32"/>
    <w:p w14:paraId="465029FC" w14:textId="2B870893" w:rsidR="00F92E32" w:rsidRPr="000A05A0" w:rsidRDefault="00F92E32" w:rsidP="00F92E32">
      <w:r>
        <w:t xml:space="preserve">In addition to concerns about Sklar et al’s experimental controls, their results also run counter to other </w:t>
      </w:r>
      <w:r w:rsidR="009422F3">
        <w:t xml:space="preserve">findings about the effect of CFS on </w:t>
      </w:r>
      <w:r>
        <w:t xml:space="preserve">semantic access </w:t>
      </w:r>
      <w:r w:rsidR="009422F3">
        <w:t>for single words</w:t>
      </w:r>
      <w:r>
        <w:t>. For instance, Kang</w:t>
      </w:r>
      <w:r w:rsidR="008206D9">
        <w:t xml:space="preserve">, Blake and Woodman </w:t>
      </w:r>
      <w:r w:rsidR="00253BA4">
        <w:fldChar w:fldCharType="begin"/>
      </w:r>
      <w:r w:rsidR="00253BA4">
        <w:instrText xml:space="preserve"> ADDIN EN.CITE &lt;EndNote&gt;&lt;Cite ExcludeAuth="1"&gt;&lt;Author&gt;Kang&lt;/Author&gt;&lt;Year&gt;2011&lt;/Year&gt;&lt;RecNum&gt;3676&lt;/RecNum&gt;&lt;DisplayText&gt;(2011)&lt;/DisplayText&gt;&lt;record&gt;&lt;rec-number&gt;3676&lt;/rec-number&gt;&lt;foreign-keys&gt;&lt;key app="EN" db-id="rzz000peutefaoewtws5rfrqed2ta2ffwaxp" timestamp="1455636172"&gt;3676&lt;/key&gt;&lt;/foreign-keys&gt;&lt;ref-type name="Journal Article"&gt;17&lt;/ref-type&gt;&lt;contributors&gt;&lt;authors&gt;&lt;author&gt;Kang, Min-Suk&lt;/author&gt;&lt;author&gt;Blake, Randolph&lt;/author&gt;&lt;author&gt;Woodman, Geoffrey F&lt;/author&gt;&lt;/authors&gt;&lt;/contributors&gt;&lt;titles&gt;&lt;title&gt;Semantic analysis does not occur in the absence of awareness induced by interocular suppression&lt;/title&gt;&lt;secondary-title&gt;The Journal of Neuroscience&lt;/secondary-title&gt;&lt;/titles&gt;&lt;periodical&gt;&lt;full-title&gt;The Journal of Neuroscience&lt;/full-title&gt;&lt;/periodical&gt;&lt;pages&gt;13535-13545&lt;/pages&gt;&lt;volume&gt;31&lt;/volume&gt;&lt;number&gt;38&lt;/number&gt;&lt;dates&gt;&lt;year&gt;2011&lt;/year&gt;&lt;/dates&gt;&lt;isbn&gt;0270-6474&lt;/isbn&gt;&lt;urls&gt;&lt;/urls&gt;&lt;/record&gt;&lt;/Cite&gt;&lt;/EndNote&gt;</w:instrText>
      </w:r>
      <w:r w:rsidR="00253BA4">
        <w:fldChar w:fldCharType="separate"/>
      </w:r>
      <w:r w:rsidR="00253BA4">
        <w:rPr>
          <w:noProof/>
        </w:rPr>
        <w:t>(2011)</w:t>
      </w:r>
      <w:r w:rsidR="00253BA4">
        <w:fldChar w:fldCharType="end"/>
      </w:r>
      <w:r>
        <w:t xml:space="preserve"> found no evidence that the meanings of individual words were accessed under continuous flash suppression (although see </w:t>
      </w:r>
      <w:r w:rsidR="00253BA4">
        <w:fldChar w:fldCharType="begin"/>
      </w:r>
      <w:r w:rsidR="00253BA4">
        <w:instrText xml:space="preserve"> ADDIN EN.CITE &lt;EndNote&gt;&lt;Cite&gt;&lt;Author&gt;Heyman&lt;/Author&gt;&lt;Year&gt;2012&lt;/Year&gt;&lt;RecNum&gt;3677&lt;/RecNum&gt;&lt;DisplayText&gt;(Heyman &amp;amp; Moors, 2012)&lt;/DisplayText&gt;&lt;record&gt;&lt;rec-number&gt;3677&lt;/rec-number&gt;&lt;foreign-keys&gt;&lt;key app="EN" db-id="rzz000peutefaoewtws5rfrqed2ta2ffwaxp" timestamp="1455636317"&gt;3677&lt;/key&gt;&lt;/foreign-keys&gt;&lt;ref-type name="Journal Article"&gt;17&lt;/ref-type&gt;&lt;contributors&gt;&lt;authors&gt;&lt;author&gt;Heyman, Tom&lt;/author&gt;&lt;author&gt;Moors, Pieter&lt;/author&gt;&lt;/authors&gt;&lt;/contributors&gt;&lt;titles&gt;&lt;title&gt;Using interocular suppression and EEG to study semantic processing&lt;/title&gt;&lt;secondary-title&gt;The Journal of Neuroscience&lt;/secondary-title&gt;&lt;/titles&gt;&lt;periodical&gt;&lt;full-title&gt;The Journal of Neuroscience&lt;/full-title&gt;&lt;/periodical&gt;&lt;pages&gt;1515-1516&lt;/pages&gt;&lt;volume&gt;32&lt;/volume&gt;&lt;number&gt;5&lt;/number&gt;&lt;dates&gt;&lt;year&gt;2012&lt;/year&gt;&lt;/dates&gt;&lt;isbn&gt;0270-6474&lt;/isbn&gt;&lt;urls&gt;&lt;/urls&gt;&lt;/record&gt;&lt;/Cite&gt;&lt;/EndNote&gt;</w:instrText>
      </w:r>
      <w:r w:rsidR="00253BA4">
        <w:fldChar w:fldCharType="separate"/>
      </w:r>
      <w:r w:rsidR="00253BA4">
        <w:rPr>
          <w:noProof/>
        </w:rPr>
        <w:t>(Heyman &amp; Moors, 2012)</w:t>
      </w:r>
      <w:r w:rsidR="00253BA4">
        <w:fldChar w:fldCharType="end"/>
      </w:r>
      <w:r w:rsidR="008206D9">
        <w:t xml:space="preserve"> </w:t>
      </w:r>
      <w:r>
        <w:t xml:space="preserve">). Perhaps more surprisingly, Yang and Yeh </w:t>
      </w:r>
      <w:r w:rsidR="00253BA4">
        <w:fldChar w:fldCharType="begin"/>
      </w:r>
      <w:r w:rsidR="00253BA4">
        <w:instrText xml:space="preserve"> ADDIN EN.CITE &lt;EndNote&gt;&lt;Cite ExcludeAuth="1"&gt;&lt;Author&gt;Yang&lt;/Author&gt;&lt;Year&gt;2011&lt;/Year&gt;&lt;RecNum&gt;3678&lt;/RecNum&gt;&lt;DisplayText&gt;(2011)&lt;/DisplayText&gt;&lt;record&gt;&lt;rec-number&gt;3678&lt;/rec-number&gt;&lt;foreign-keys&gt;&lt;key app="EN" db-id="rzz000peutefaoewtws5rfrqed2ta2ffwaxp" timestamp="1455636371"&gt;3678&lt;/key&gt;&lt;/foreign-keys&gt;&lt;ref-type name="Journal Article"&gt;17&lt;/ref-type&gt;&lt;contributors&gt;&lt;authors&gt;&lt;author&gt;Yang, Yung-Hao&lt;/author&gt;&lt;author&gt;Yeh, Su-Ling&lt;/author&gt;&lt;/authors&gt;&lt;/contributors&gt;&lt;titles&gt;&lt;title&gt;Accessing the meaning of invisible words&lt;/title&gt;&lt;secondary-title&gt;Consciousness and cognition&lt;/secondary-title&gt;&lt;/titles&gt;&lt;periodical&gt;&lt;full-title&gt;Consciousness and cognition&lt;/full-title&gt;&lt;/periodical&gt;&lt;pages&gt;223-233&lt;/pages&gt;&lt;volume&gt;20&lt;/volume&gt;&lt;number&gt;2&lt;/number&gt;&lt;dates&gt;&lt;year&gt;2011&lt;/year&gt;&lt;/dates&gt;&lt;isbn&gt;1053-8100&lt;/isbn&gt;&lt;urls&gt;&lt;/urls&gt;&lt;/record&gt;&lt;/Cite&gt;&lt;/EndNote&gt;</w:instrText>
      </w:r>
      <w:r w:rsidR="00253BA4">
        <w:fldChar w:fldCharType="separate"/>
      </w:r>
      <w:r w:rsidR="00253BA4">
        <w:rPr>
          <w:noProof/>
        </w:rPr>
        <w:t>(2011)</w:t>
      </w:r>
      <w:r w:rsidR="00253BA4">
        <w:fldChar w:fldCharType="end"/>
      </w:r>
      <w:r w:rsidR="008206D9">
        <w:t xml:space="preserve"> </w:t>
      </w:r>
      <w:r>
        <w:t xml:space="preserve">did find evidence that the meanings of individual words were accessed under suppression. However in their study, which used a similar “breaking suppression” method, emotionally negative words such as </w:t>
      </w:r>
      <w:r>
        <w:rPr>
          <w:i/>
        </w:rPr>
        <w:lastRenderedPageBreak/>
        <w:t>angry</w:t>
      </w:r>
      <w:r>
        <w:t xml:space="preserve"> were in fact slower to break suppression than neutral words, which is the opposite direction to the effect found by Sklar.</w:t>
      </w:r>
      <w:r>
        <w:rPr>
          <w:rStyle w:val="FootnoteReference"/>
        </w:rPr>
        <w:footnoteReference w:id="1"/>
      </w:r>
      <w:r>
        <w:t xml:space="preserve"> </w:t>
      </w:r>
    </w:p>
    <w:p w14:paraId="0C67749A" w14:textId="77777777" w:rsidR="00F92E32" w:rsidRDefault="00F92E32" w:rsidP="00F92E32"/>
    <w:p w14:paraId="77F0F96E" w14:textId="77A27D63" w:rsidR="00F92E32" w:rsidRPr="00B60741" w:rsidRDefault="00F92E32" w:rsidP="00F92E32">
      <w:pPr>
        <w:rPr>
          <w:i/>
        </w:rPr>
      </w:pPr>
      <w:r>
        <w:t>Given the</w:t>
      </w:r>
      <w:r w:rsidR="00187DDF">
        <w:t xml:space="preserve"> potential theoretical importance</w:t>
      </w:r>
      <w:r>
        <w:t xml:space="preserve"> of Sklar et al’s results, but also the concerns about their robustness, we decided to conduct a series of partial replications and extensions of their experiments. We label these replications as “partial” because </w:t>
      </w:r>
      <w:r w:rsidR="008206D9">
        <w:t xml:space="preserve">the original </w:t>
      </w:r>
      <w:r>
        <w:t xml:space="preserve">experiments were conducted in Hebrew, while ours (with the exception of Experiment 2c) were all conducted in English. In Experiment 1 we </w:t>
      </w:r>
      <w:r w:rsidR="00423433">
        <w:t xml:space="preserve">test whether </w:t>
      </w:r>
      <w:r>
        <w:t>anomalous phrases (</w:t>
      </w:r>
      <w:r w:rsidR="009422F3">
        <w:rPr>
          <w:i/>
        </w:rPr>
        <w:t xml:space="preserve">I </w:t>
      </w:r>
      <w:r>
        <w:rPr>
          <w:i/>
        </w:rPr>
        <w:t xml:space="preserve">ironed the </w:t>
      </w:r>
      <w:r w:rsidRPr="00B60741">
        <w:rPr>
          <w:i/>
        </w:rPr>
        <w:t>coffee</w:t>
      </w:r>
      <w:r>
        <w:t xml:space="preserve">) </w:t>
      </w:r>
      <w:r w:rsidRPr="00B60741">
        <w:t>break</w:t>
      </w:r>
      <w:r>
        <w:t xml:space="preserve"> suppression faster than neutral phrases (</w:t>
      </w:r>
      <w:r w:rsidR="009422F3">
        <w:rPr>
          <w:i/>
        </w:rPr>
        <w:t xml:space="preserve">I </w:t>
      </w:r>
      <w:r>
        <w:rPr>
          <w:i/>
        </w:rPr>
        <w:t xml:space="preserve">ironed the </w:t>
      </w:r>
      <w:r w:rsidR="009422F3">
        <w:rPr>
          <w:i/>
        </w:rPr>
        <w:t>clothes</w:t>
      </w:r>
      <w:r>
        <w:t xml:space="preserve">), </w:t>
      </w:r>
      <w:r w:rsidR="00792A64">
        <w:t xml:space="preserve">using English translations of </w:t>
      </w:r>
      <w:r w:rsidR="008206D9">
        <w:t xml:space="preserve">the </w:t>
      </w:r>
      <w:r w:rsidR="00792A64">
        <w:t xml:space="preserve">original sentences as well as novel sentences that better control for low-level </w:t>
      </w:r>
      <w:r w:rsidR="009422F3">
        <w:t>visual properties</w:t>
      </w:r>
      <w:r w:rsidR="00792A64">
        <w:t xml:space="preserve">. </w:t>
      </w:r>
      <w:r>
        <w:t xml:space="preserve">In Experiment 2 we </w:t>
      </w:r>
      <w:r w:rsidR="00423433">
        <w:t xml:space="preserve">test whether </w:t>
      </w:r>
      <w:r>
        <w:t>emotionally valenced phrases (</w:t>
      </w:r>
      <w:r>
        <w:rPr>
          <w:i/>
        </w:rPr>
        <w:t xml:space="preserve">electric </w:t>
      </w:r>
      <w:r w:rsidRPr="00B60741">
        <w:rPr>
          <w:i/>
        </w:rPr>
        <w:t>chair</w:t>
      </w:r>
      <w:r>
        <w:t xml:space="preserve">) </w:t>
      </w:r>
      <w:r w:rsidRPr="00B60741">
        <w:t>break</w:t>
      </w:r>
      <w:r>
        <w:t xml:space="preserve"> suppression faster, </w:t>
      </w:r>
      <w:r w:rsidR="00792A64">
        <w:t>again using both original stimuli and novel stimuli designed to control for low-level factors.</w:t>
      </w:r>
    </w:p>
    <w:p w14:paraId="729DE7B8" w14:textId="77777777" w:rsidR="00F92E32" w:rsidRDefault="00F92E32" w:rsidP="00F92E32"/>
    <w:p w14:paraId="2ECF7A4D" w14:textId="3A674DAF" w:rsidR="00F92E32" w:rsidRDefault="00F92E32" w:rsidP="00F92E32">
      <w:r>
        <w:t xml:space="preserve">To preview, across our experiments we never find evidence that participants </w:t>
      </w:r>
      <w:r w:rsidR="009422F3">
        <w:t xml:space="preserve">process the combinatorial semantics of </w:t>
      </w:r>
      <w:r>
        <w:t>suppressed sentence</w:t>
      </w:r>
      <w:r w:rsidR="009422F3">
        <w:t>s</w:t>
      </w:r>
      <w:r>
        <w:t xml:space="preserve">. We do find that the time taken for a sentence to break suppression is influenced by </w:t>
      </w:r>
      <w:r w:rsidR="009422F3">
        <w:t xml:space="preserve">certain </w:t>
      </w:r>
      <w:r>
        <w:t xml:space="preserve">lower-level visual factors, such as the </w:t>
      </w:r>
      <w:r w:rsidR="00792A64">
        <w:t xml:space="preserve">participant’s </w:t>
      </w:r>
      <w:r>
        <w:t xml:space="preserve">familiarity </w:t>
      </w:r>
      <w:r w:rsidR="00792A64">
        <w:t xml:space="preserve">with </w:t>
      </w:r>
      <w:r>
        <w:t>the writing system (</w:t>
      </w:r>
      <w:r w:rsidRPr="00792A64">
        <w:t>English/Hebrew</w:t>
      </w:r>
      <w:r>
        <w:t xml:space="preserve">, </w:t>
      </w:r>
      <w:r w:rsidRPr="007D2D87">
        <w:t>see</w:t>
      </w:r>
      <w:r w:rsidR="008206D9">
        <w:t xml:space="preserve"> </w:t>
      </w:r>
      <w:r w:rsidR="00253BA4">
        <w:fldChar w:fldCharType="begin"/>
      </w:r>
      <w:r w:rsidR="00253BA4">
        <w:instrText xml:space="preserve"> ADDIN EN.CITE &lt;EndNote&gt;&lt;Cite&gt;&lt;Author&gt;Jiang&lt;/Author&gt;&lt;Year&gt;2007&lt;/Year&gt;&lt;RecNum&gt;3679&lt;/RecNum&gt;&lt;DisplayText&gt;(Jiang, Costello, &amp;amp; He, 2007)&lt;/DisplayText&gt;&lt;record&gt;&lt;rec-number&gt;3679&lt;/rec-number&gt;&lt;foreign-keys&gt;&lt;key app="EN" db-id="rzz000peutefaoewtws5rfrqed2ta2ffwaxp" timestamp="1455636429"&gt;3679&lt;/key&gt;&lt;/foreign-keys&gt;&lt;ref-type name="Journal Article"&gt;17&lt;/ref-type&gt;&lt;contributors&gt;&lt;authors&gt;&lt;author&gt;Jiang, Yi&lt;/author&gt;&lt;author&gt;Costello, Patricia&lt;/author&gt;&lt;author&gt;He, Sheng&lt;/author&gt;&lt;/authors&gt;&lt;/contributors&gt;&lt;titles&gt;&lt;title&gt;Processing of invisible stimuli: Advantage of upright faces and recognizable words in overcoming interocular suppression&lt;/title&gt;&lt;secondary-title&gt;Psychological science&lt;/secondary-title&gt;&lt;/titles&gt;&lt;periodical&gt;&lt;full-title&gt;Psychological Science&lt;/full-title&gt;&lt;/periodical&gt;&lt;pages&gt;349-355&lt;/pages&gt;&lt;volume&gt;18&lt;/volume&gt;&lt;number&gt;4&lt;/number&gt;&lt;dates&gt;&lt;year&gt;2007&lt;/year&gt;&lt;/dates&gt;&lt;isbn&gt;0956-7976&lt;/isbn&gt;&lt;urls&gt;&lt;/urls&gt;&lt;/record&gt;&lt;/Cite&gt;&lt;/EndNote&gt;</w:instrText>
      </w:r>
      <w:r w:rsidR="00253BA4">
        <w:fldChar w:fldCharType="separate"/>
      </w:r>
      <w:r w:rsidR="00253BA4">
        <w:rPr>
          <w:noProof/>
        </w:rPr>
        <w:t>(Jiang, Costello, &amp; He, 2007)</w:t>
      </w:r>
      <w:r w:rsidR="00253BA4">
        <w:fldChar w:fldCharType="end"/>
      </w:r>
      <w:r>
        <w:t xml:space="preserve">) or the </w:t>
      </w:r>
      <w:r w:rsidR="009422F3">
        <w:t xml:space="preserve">luminance </w:t>
      </w:r>
      <w:r>
        <w:t>contrast</w:t>
      </w:r>
      <w:r w:rsidR="009422F3">
        <w:t xml:space="preserve"> between the sentence and its background</w:t>
      </w:r>
      <w:r>
        <w:t>. But we do not find evidence to support the hypothesis that combinatorial semantic processing can occur without awareness</w:t>
      </w:r>
      <w:r w:rsidR="009422F3">
        <w:t>.</w:t>
      </w:r>
      <w:r>
        <w:t xml:space="preserve"> </w:t>
      </w:r>
      <w:r w:rsidR="009422F3">
        <w:t>I</w:t>
      </w:r>
      <w:r>
        <w:t>ndeed</w:t>
      </w:r>
      <w:r w:rsidR="009422F3">
        <w:t>,</w:t>
      </w:r>
      <w:r>
        <w:t xml:space="preserve"> a Bayesian analysis suggests that our data is most consistent with the hypothesis that consciousness is a requirement for semantic combination.</w:t>
      </w:r>
    </w:p>
    <w:p w14:paraId="72D34A3F" w14:textId="77777777" w:rsidR="00F92E32" w:rsidRDefault="00F92E32" w:rsidP="00F92E32"/>
    <w:p w14:paraId="6AD91883" w14:textId="77777777" w:rsidR="00F92E32" w:rsidRDefault="00F92E32" w:rsidP="00D92C43"/>
    <w:p w14:paraId="5ECD47B1" w14:textId="4AB5A205" w:rsidR="00792A64" w:rsidRDefault="00792A64" w:rsidP="00D92C43">
      <w:pPr>
        <w:rPr>
          <w:b/>
        </w:rPr>
      </w:pPr>
      <w:r>
        <w:rPr>
          <w:b/>
        </w:rPr>
        <w:t>Experiment 1</w:t>
      </w:r>
    </w:p>
    <w:p w14:paraId="10D8C2B3" w14:textId="486FBFCD" w:rsidR="00C64C38" w:rsidRDefault="00C64C38" w:rsidP="00C64C38">
      <w:r>
        <w:t>Experiment 1a details a</w:t>
      </w:r>
      <w:r w:rsidR="00BC14C9">
        <w:t>n English</w:t>
      </w:r>
      <w:r>
        <w:t xml:space="preserve"> replication of Sklar et al</w:t>
      </w:r>
      <w:r w:rsidR="008206D9">
        <w:t xml:space="preserve">. </w:t>
      </w:r>
      <w:r w:rsidR="00253BA4">
        <w:fldChar w:fldCharType="begin"/>
      </w:r>
      <w:r w:rsidR="00253BA4">
        <w:instrText xml:space="preserve"> ADDIN EN.CITE &lt;EndNote&gt;&lt;Cite ExcludeAuth="1"&gt;&lt;Author&gt;Sklar&lt;/Author&gt;&lt;Year&gt;2012&lt;/Year&gt;&lt;RecNum&gt;3671&lt;/RecNum&gt;&lt;DisplayText&gt;(2012)&lt;/DisplayText&gt;&lt;record&gt;&lt;rec-number&gt;3671&lt;/rec-number&gt;&lt;foreign-keys&gt;&lt;key app="EN" db-id="rzz000peutefaoewtws5rfrqed2ta2ffwaxp" timestamp="1455634332"&gt;3671&lt;/key&gt;&lt;/foreign-keys&gt;&lt;ref-type name="Journal Article"&gt;17&lt;/ref-type&gt;&lt;contributors&gt;&lt;authors&gt;&lt;author&gt;Sklar, Asael Y&lt;/author&gt;&lt;author&gt;Levy, Nir&lt;/author&gt;&lt;author&gt;Goldstein, Ariel&lt;/author&gt;&lt;author&gt;Mandel, Roi&lt;/author&gt;&lt;author&gt;Maril, Anat&lt;/author&gt;&lt;author&gt;Hassin, Ran R&lt;/author&gt;&lt;/authors&gt;&lt;/contributors&gt;&lt;titles&gt;&lt;title&gt;Reading and doing arithmetic nonconsciously&lt;/title&gt;&lt;secondary-title&gt;Proceedings of the National Academy of Sciences&lt;/secondary-title&gt;&lt;/titles&gt;&lt;periodical&gt;&lt;full-title&gt;Proceedings of the National Academy of Sciences&lt;/full-title&gt;&lt;/periodical&gt;&lt;pages&gt;19614-19619&lt;/pages&gt;&lt;volume&gt;109&lt;/volume&gt;&lt;number&gt;48&lt;/number&gt;&lt;dates&gt;&lt;year&gt;2012&lt;/year&gt;&lt;/dates&gt;&lt;isbn&gt;0027-8424&lt;/isbn&gt;&lt;urls&gt;&lt;/urls&gt;&lt;/record&gt;&lt;/Cite&gt;&lt;/EndNote&gt;</w:instrText>
      </w:r>
      <w:r w:rsidR="00253BA4">
        <w:fldChar w:fldCharType="separate"/>
      </w:r>
      <w:r w:rsidR="00253BA4">
        <w:rPr>
          <w:noProof/>
        </w:rPr>
        <w:t>(2012)</w:t>
      </w:r>
      <w:r w:rsidR="00253BA4">
        <w:fldChar w:fldCharType="end"/>
      </w:r>
      <w:r>
        <w:t xml:space="preserve">’s Experiment 1, </w:t>
      </w:r>
      <w:r w:rsidR="00BC14C9">
        <w:t xml:space="preserve">which found that </w:t>
      </w:r>
      <w:r>
        <w:t>anomalous sentences (</w:t>
      </w:r>
      <w:r w:rsidR="00BC14C9">
        <w:rPr>
          <w:i/>
        </w:rPr>
        <w:t xml:space="preserve">I </w:t>
      </w:r>
      <w:r>
        <w:rPr>
          <w:i/>
        </w:rPr>
        <w:t>ironed the coffee</w:t>
      </w:r>
      <w:r>
        <w:t xml:space="preserve">) </w:t>
      </w:r>
      <w:r w:rsidR="00BC14C9">
        <w:t xml:space="preserve">broke </w:t>
      </w:r>
      <w:r>
        <w:t>suppression faster than neutral sentences.  Experiment 1b describes an extension of that experiment, which attempted to better-control for lexical co-occurrence statistics by contrasting neutral sentences (</w:t>
      </w:r>
      <w:r w:rsidR="00BC14C9">
        <w:rPr>
          <w:i/>
        </w:rPr>
        <w:t xml:space="preserve">Mike ate </w:t>
      </w:r>
      <w:r>
        <w:rPr>
          <w:i/>
        </w:rPr>
        <w:t xml:space="preserve">the </w:t>
      </w:r>
      <w:r w:rsidR="00BC14C9">
        <w:rPr>
          <w:i/>
        </w:rPr>
        <w:t>steak</w:t>
      </w:r>
      <w:r w:rsidRPr="00C64C38">
        <w:t>)</w:t>
      </w:r>
      <w:r>
        <w:t xml:space="preserve"> </w:t>
      </w:r>
      <w:r w:rsidR="00423433">
        <w:t xml:space="preserve">with </w:t>
      </w:r>
      <w:r w:rsidR="00BC14C9">
        <w:t xml:space="preserve">reversed </w:t>
      </w:r>
      <w:r>
        <w:t xml:space="preserve">anomalous </w:t>
      </w:r>
      <w:r w:rsidR="00BC14C9">
        <w:t xml:space="preserve">sentences </w:t>
      </w:r>
      <w:r>
        <w:t>(</w:t>
      </w:r>
      <w:r>
        <w:rPr>
          <w:i/>
        </w:rPr>
        <w:t xml:space="preserve">the </w:t>
      </w:r>
      <w:r w:rsidR="00BC14C9">
        <w:rPr>
          <w:i/>
        </w:rPr>
        <w:t>steak ate Mike</w:t>
      </w:r>
      <w:r>
        <w:t>).</w:t>
      </w:r>
    </w:p>
    <w:p w14:paraId="66B2012D" w14:textId="77777777" w:rsidR="00C64C38" w:rsidRDefault="00C64C38" w:rsidP="00C64C38"/>
    <w:p w14:paraId="0444491D" w14:textId="7762B365" w:rsidR="00792A64" w:rsidRDefault="00C64C38" w:rsidP="00D92C43">
      <w:pPr>
        <w:rPr>
          <w:b/>
        </w:rPr>
      </w:pPr>
      <w:r>
        <w:t xml:space="preserve">Although we report </w:t>
      </w:r>
      <w:r w:rsidR="009422F3">
        <w:t>E</w:t>
      </w:r>
      <w:r>
        <w:t>xperiment</w:t>
      </w:r>
      <w:r w:rsidR="009422F3">
        <w:t>s 1a and 1b</w:t>
      </w:r>
      <w:r>
        <w:t xml:space="preserve"> separately, the data were collected in the same testing session. Since the parameters of the experiments were identical, participants completed them in one single task.</w:t>
      </w:r>
    </w:p>
    <w:p w14:paraId="22FAF6BF" w14:textId="77777777" w:rsidR="00C64C38" w:rsidRPr="00792A64" w:rsidRDefault="00C64C38" w:rsidP="00D92C43">
      <w:pPr>
        <w:rPr>
          <w:b/>
        </w:rPr>
      </w:pPr>
    </w:p>
    <w:p w14:paraId="258E4351" w14:textId="77777777" w:rsidR="00F92E32" w:rsidRDefault="00F92E32" w:rsidP="00D92C43">
      <w:pPr>
        <w:rPr>
          <w:b/>
        </w:rPr>
      </w:pPr>
    </w:p>
    <w:p w14:paraId="6D5F50DA" w14:textId="7CADA344" w:rsidR="00BD1AD4" w:rsidRDefault="00BD1AD4" w:rsidP="00D92C43">
      <w:pPr>
        <w:rPr>
          <w:b/>
        </w:rPr>
      </w:pPr>
      <w:r>
        <w:rPr>
          <w:b/>
        </w:rPr>
        <w:t>Experiment 1a</w:t>
      </w:r>
    </w:p>
    <w:p w14:paraId="0F0ED8C9" w14:textId="479F6159" w:rsidR="00417571" w:rsidRDefault="00417571" w:rsidP="00D92C43">
      <w:pPr>
        <w:rPr>
          <w:b/>
        </w:rPr>
      </w:pPr>
      <w:r>
        <w:rPr>
          <w:b/>
        </w:rPr>
        <w:tab/>
        <w:t>Method</w:t>
      </w:r>
    </w:p>
    <w:p w14:paraId="411F19C3" w14:textId="59069E09" w:rsidR="00D92C43" w:rsidRPr="00C64C38" w:rsidRDefault="00D92C43" w:rsidP="00417571">
      <w:pPr>
        <w:ind w:left="720" w:firstLine="720"/>
        <w:rPr>
          <w:b/>
        </w:rPr>
      </w:pPr>
      <w:r w:rsidRPr="00D92C43">
        <w:rPr>
          <w:b/>
        </w:rPr>
        <w:t>Participants</w:t>
      </w:r>
    </w:p>
    <w:p w14:paraId="612C1B8A" w14:textId="76BACA21" w:rsidR="00D92C43" w:rsidRDefault="00BD1AD4" w:rsidP="00D92C43">
      <w:r>
        <w:t>Fifty-</w:t>
      </w:r>
      <w:r w:rsidR="00D92C43">
        <w:t xml:space="preserve">three </w:t>
      </w:r>
      <w:r w:rsidR="00BC14C9">
        <w:t xml:space="preserve">members </w:t>
      </w:r>
      <w:r w:rsidR="00D92C43">
        <w:t xml:space="preserve">(39 female, mean age 21.8 years) of the University of Edinburgh </w:t>
      </w:r>
      <w:r w:rsidR="00BC14C9">
        <w:t xml:space="preserve">community </w:t>
      </w:r>
      <w:r w:rsidR="00D92C43">
        <w:t>participated</w:t>
      </w:r>
      <w:r w:rsidR="00BC14C9">
        <w:t>, paid</w:t>
      </w:r>
      <w:r w:rsidR="00D92C43">
        <w:t xml:space="preserve"> </w:t>
      </w:r>
      <w:commentRangeStart w:id="1"/>
      <w:del w:id="2" w:author="ROBERTSON Alexander" w:date="2016-02-17T14:21:00Z">
        <w:r w:rsidR="00BC14C9" w:rsidDel="00C029F4">
          <w:delText>HOW MUCH?</w:delText>
        </w:r>
        <w:commentRangeEnd w:id="1"/>
        <w:r w:rsidR="00BC14C9" w:rsidDel="00C029F4">
          <w:rPr>
            <w:rStyle w:val="CommentReference"/>
          </w:rPr>
          <w:commentReference w:id="1"/>
        </w:r>
        <w:r w:rsidR="00D92C43" w:rsidDel="00C029F4">
          <w:delText>.</w:delText>
        </w:r>
      </w:del>
      <w:ins w:id="3" w:author="ROBERTSON Alexander" w:date="2016-02-17T14:21:00Z">
        <w:r w:rsidR="00C029F4">
          <w:t>£8 per hour.</w:t>
        </w:r>
      </w:ins>
      <w:r w:rsidR="00D92C43">
        <w:t xml:space="preserve"> All identified English as their native language from birth and had normal or corrected vision with no colour blindness. </w:t>
      </w:r>
    </w:p>
    <w:p w14:paraId="742964D5" w14:textId="77777777" w:rsidR="00D92C43" w:rsidRDefault="00D92C43" w:rsidP="00D92C43"/>
    <w:p w14:paraId="0129313B" w14:textId="5E4E519B" w:rsidR="00D92C43" w:rsidRPr="00BD1AD4" w:rsidRDefault="00D92C43" w:rsidP="00417571">
      <w:pPr>
        <w:ind w:left="720" w:firstLine="720"/>
        <w:rPr>
          <w:b/>
        </w:rPr>
      </w:pPr>
      <w:r w:rsidRPr="00D92C43">
        <w:rPr>
          <w:b/>
        </w:rPr>
        <w:t>Apparatus</w:t>
      </w:r>
    </w:p>
    <w:p w14:paraId="24524BEC" w14:textId="77777777" w:rsidR="00D92C43" w:rsidRDefault="00D92C43" w:rsidP="00D92C43">
      <w:r>
        <w:lastRenderedPageBreak/>
        <w:t xml:space="preserve">Stimuli were presented on a 19" CRT monitor, connected to a computer running PsychoPy2 software. A chin rest and mirror stereoscope were positioned </w:t>
      </w:r>
      <w:commentRangeStart w:id="4"/>
      <w:r>
        <w:t xml:space="preserve">:distance: </w:t>
      </w:r>
      <w:commentRangeEnd w:id="4"/>
      <w:r>
        <w:rPr>
          <w:rStyle w:val="CommentReference"/>
        </w:rPr>
        <w:commentReference w:id="4"/>
      </w:r>
      <w:r>
        <w:t>from the monitor, with a vertical divider splitting the display in half so that subjects saw only the left hand side of the screen with their left eye and only the right hand side with their right. Participant responses were given via the cursor keys on a standard keyboard.</w:t>
      </w:r>
    </w:p>
    <w:p w14:paraId="04376C03" w14:textId="77777777" w:rsidR="00D92C43" w:rsidRDefault="00D92C43" w:rsidP="00D92C43"/>
    <w:p w14:paraId="59DB49DF" w14:textId="2C5D7372" w:rsidR="00D92C43" w:rsidRPr="00BD1AD4" w:rsidRDefault="008A7556" w:rsidP="00417571">
      <w:pPr>
        <w:ind w:left="1440"/>
        <w:rPr>
          <w:b/>
        </w:rPr>
      </w:pPr>
      <w:r>
        <w:rPr>
          <w:b/>
        </w:rPr>
        <w:t>Procedure</w:t>
      </w:r>
    </w:p>
    <w:p w14:paraId="58EBA15D" w14:textId="0ECD13D5" w:rsidR="008A7556" w:rsidRDefault="008A7556" w:rsidP="00D92C43">
      <w:r>
        <w:t>E</w:t>
      </w:r>
      <w:r w:rsidR="00D92C43">
        <w:t>ach trial consisted of three phases. In the fixation phase, a cross was binocularly presented at the center of each eye's visual field. After 2 seconds, the presentation phase showed one eye a lexical stimulus and the other eye a visual mask</w:t>
      </w:r>
      <w:r>
        <w:t xml:space="preserve"> (with a fixation cross super-imposed on both)</w:t>
      </w:r>
      <w:r w:rsidR="00D92C43">
        <w:t xml:space="preserve">. </w:t>
      </w:r>
      <w:r>
        <w:t xml:space="preserve">Presentation side </w:t>
      </w:r>
      <w:r w:rsidR="00D92C43">
        <w:t xml:space="preserve">was determined randomly for each trial. The lexical stimulus consisted of a sentence either above or below the fixation cross, ramping up from 0% to 50% contrast over 700ms. The position of the text </w:t>
      </w:r>
      <w:r>
        <w:t>relative to the cross</w:t>
      </w:r>
      <w:r w:rsidR="00D92C43">
        <w:t xml:space="preserve"> </w:t>
      </w:r>
      <w:r>
        <w:t xml:space="preserve">was </w:t>
      </w:r>
      <w:r w:rsidR="00D92C43">
        <w:t xml:space="preserve">determined randomly for each trial. The visual mask consisted of a field of squares which randomly changed in size, colour, contrast, rotation and position at a rate of </w:t>
      </w:r>
      <w:r w:rsidR="007901F4">
        <w:t>60Hz</w:t>
      </w:r>
      <w:r w:rsidR="00D92C43">
        <w:t xml:space="preserve">. </w:t>
      </w:r>
      <w:r w:rsidR="009422F3">
        <w:t>S</w:t>
      </w:r>
      <w:r w:rsidR="00D92C43">
        <w:t>timuli were presented in randomised order.</w:t>
      </w:r>
      <w:r>
        <w:t xml:space="preserve"> </w:t>
      </w:r>
    </w:p>
    <w:p w14:paraId="54BF2C59" w14:textId="77777777" w:rsidR="008A7556" w:rsidRDefault="008A7556" w:rsidP="00D92C43"/>
    <w:p w14:paraId="3143D124" w14:textId="4BB701AE" w:rsidR="008A7556" w:rsidRDefault="00D92C43" w:rsidP="00D92C43">
      <w:r>
        <w:t xml:space="preserve">Participants were instructed to focus on the fixation cross with both eyes open, without blinking or looking around, and </w:t>
      </w:r>
      <w:r w:rsidR="00BC14C9">
        <w:t xml:space="preserve">to </w:t>
      </w:r>
      <w:r>
        <w:t xml:space="preserve">quickly press the </w:t>
      </w:r>
      <w:r w:rsidR="008A7556">
        <w:t>“</w:t>
      </w:r>
      <w:r>
        <w:t>up</w:t>
      </w:r>
      <w:r w:rsidR="008A7556">
        <w:t>”</w:t>
      </w:r>
      <w:r>
        <w:t xml:space="preserve"> cursor key if they detected text above the cross, or the </w:t>
      </w:r>
      <w:r w:rsidR="008A7556">
        <w:t>“</w:t>
      </w:r>
      <w:r>
        <w:t>down</w:t>
      </w:r>
      <w:r w:rsidR="008A7556">
        <w:t>”</w:t>
      </w:r>
      <w:r>
        <w:t xml:space="preserve"> cursor key </w:t>
      </w:r>
      <w:r w:rsidR="00BC14C9">
        <w:t xml:space="preserve">for </w:t>
      </w:r>
      <w:r>
        <w:t xml:space="preserve">text below the cross. </w:t>
      </w:r>
      <w:r w:rsidR="008A7556">
        <w:t>If the participant did not respond within 8s, the trial timed out.</w:t>
      </w:r>
      <w:r w:rsidR="002C5D98">
        <w:t xml:space="preserve"> This time-</w:t>
      </w:r>
      <w:r w:rsidR="006B4F4B">
        <w:t>out was not included in Sklar et al.’s original method, but we did not think it was likely to greatly affect our results, as average by-condition reaction times in their experiments were less than one second. As such, reaction times as long as 8s would be considered outliers.</w:t>
      </w:r>
    </w:p>
    <w:p w14:paraId="553A4069" w14:textId="77777777" w:rsidR="008A7556" w:rsidRDefault="008A7556" w:rsidP="00D92C43"/>
    <w:p w14:paraId="1692D256" w14:textId="079FBDD6" w:rsidR="00D92C43" w:rsidRDefault="008A7556" w:rsidP="00D92C43">
      <w:r>
        <w:t xml:space="preserve">After participants made their judgements, they also reported their subjective experience of the trial. Using a modified version of the perceptual </w:t>
      </w:r>
      <w:r w:rsidR="008206D9">
        <w:t xml:space="preserve">awareness </w:t>
      </w:r>
      <w:r>
        <w:t>scale</w:t>
      </w:r>
      <w:r w:rsidR="008206D9">
        <w:t xml:space="preserve"> </w:t>
      </w:r>
      <w:r w:rsidR="00253BA4">
        <w:fldChar w:fldCharType="begin"/>
      </w:r>
      <w:r w:rsidR="00253BA4">
        <w:instrText xml:space="preserve"> ADDIN EN.CITE &lt;EndNote&gt;&lt;Cite&gt;&lt;Author&gt;Sandberg&lt;/Author&gt;&lt;Year&gt;2010&lt;/Year&gt;&lt;RecNum&gt;3681&lt;/RecNum&gt;&lt;DisplayText&gt;(Sandberg, Timmermans, Overgaard, &amp;amp; Cleeremans, 2010)&lt;/DisplayText&gt;&lt;record&gt;&lt;rec-number&gt;3681&lt;/rec-number&gt;&lt;foreign-keys&gt;&lt;key app="EN" db-id="rzz000peutefaoewtws5rfrqed2ta2ffwaxp" timestamp="1455636592"&gt;3681&lt;/key&gt;&lt;/foreign-keys&gt;&lt;ref-type name="Journal Article"&gt;17&lt;/ref-type&gt;&lt;contributors&gt;&lt;authors&gt;&lt;author&gt;Sandberg, Kristian&lt;/author&gt;&lt;author&gt;Timmermans, Bert&lt;/author&gt;&lt;author&gt;Overgaard, Morten&lt;/author&gt;&lt;author&gt;Cleeremans, Axel&lt;/author&gt;&lt;/authors&gt;&lt;/contributors&gt;&lt;titles&gt;&lt;title&gt;Measuring consciousness: is one measure better than the other?&lt;/title&gt;&lt;secondary-title&gt;Consciousness and cognition&lt;/secondary-title&gt;&lt;/titles&gt;&lt;periodical&gt;&lt;full-title&gt;Consciousness and cognition&lt;/full-title&gt;&lt;/periodical&gt;&lt;pages&gt;1069-1078&lt;/pages&gt;&lt;volume&gt;19&lt;/volume&gt;&lt;number&gt;4&lt;/number&gt;&lt;dates&gt;&lt;year&gt;2010&lt;/year&gt;&lt;/dates&gt;&lt;isbn&gt;1053-8100&lt;/isbn&gt;&lt;urls&gt;&lt;/urls&gt;&lt;/record&gt;&lt;/Cite&gt;&lt;/EndNote&gt;</w:instrText>
      </w:r>
      <w:r w:rsidR="00253BA4">
        <w:fldChar w:fldCharType="separate"/>
      </w:r>
      <w:r w:rsidR="00253BA4">
        <w:rPr>
          <w:noProof/>
        </w:rPr>
        <w:t>(Sandberg, Timmermans, Overgaard, &amp; Cleeremans, 2010)</w:t>
      </w:r>
      <w:r w:rsidR="00253BA4">
        <w:fldChar w:fldCharType="end"/>
      </w:r>
      <w:r>
        <w:t xml:space="preserve">, they </w:t>
      </w:r>
      <w:r w:rsidR="00D92C43">
        <w:t>rate</w:t>
      </w:r>
      <w:r>
        <w:t>d</w:t>
      </w:r>
      <w:r w:rsidR="00D92C43">
        <w:t xml:space="preserve"> the clarity </w:t>
      </w:r>
      <w:r>
        <w:t>with which they had experienced the lexical stimulus</w:t>
      </w:r>
      <w:r w:rsidR="00D92C43">
        <w:t xml:space="preserve">, choosing from </w:t>
      </w:r>
      <w:r>
        <w:t xml:space="preserve">the levels </w:t>
      </w:r>
      <w:r w:rsidR="00D92C43">
        <w:t>'No Text', 'Blurry Text', 'Almost Clear Text' and 'Absolutely Clear Text'.</w:t>
      </w:r>
    </w:p>
    <w:p w14:paraId="01006A6E" w14:textId="77777777" w:rsidR="008A7556" w:rsidRDefault="008A7556" w:rsidP="00D92C43"/>
    <w:p w14:paraId="07FFA3BB" w14:textId="6BB226E2" w:rsidR="008A7556" w:rsidRDefault="008A7556" w:rsidP="00D92C43">
      <w:r>
        <w:t xml:space="preserve">Before beginning the experiment, participants completed </w:t>
      </w:r>
      <w:r w:rsidR="00E6102A">
        <w:t xml:space="preserve">five </w:t>
      </w:r>
      <w:r>
        <w:t>training trials to ensure that the stereoscope was properly calibrated and that they understood the task.</w:t>
      </w:r>
      <w:r w:rsidR="00E6102A">
        <w:t xml:space="preserve"> </w:t>
      </w:r>
      <w:r w:rsidR="00BC14C9">
        <w:t>Participants</w:t>
      </w:r>
      <w:r w:rsidR="005517C6">
        <w:t xml:space="preserve"> were</w:t>
      </w:r>
      <w:r w:rsidR="00E6102A">
        <w:t xml:space="preserve"> given the opportunity to pause after every 75 trials.</w:t>
      </w:r>
    </w:p>
    <w:p w14:paraId="199BDBA0" w14:textId="77777777" w:rsidR="00D92C43" w:rsidRDefault="00D92C43" w:rsidP="00D92C43"/>
    <w:p w14:paraId="6EC41664" w14:textId="164267A1" w:rsidR="008A2050" w:rsidRDefault="005C411C" w:rsidP="00D92C43">
      <w:r>
        <w:rPr>
          <w:noProof/>
        </w:rPr>
        <w:lastRenderedPageBreak/>
        <w:drawing>
          <wp:inline distT="0" distB="0" distL="0" distR="0" wp14:anchorId="06A1C13E" wp14:editId="6711F0C6">
            <wp:extent cx="5727700" cy="4286250"/>
            <wp:effectExtent l="0" t="0" r="1270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v3.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286250"/>
                    </a:xfrm>
                    <a:prstGeom prst="rect">
                      <a:avLst/>
                    </a:prstGeom>
                  </pic:spPr>
                </pic:pic>
              </a:graphicData>
            </a:graphic>
          </wp:inline>
        </w:drawing>
      </w:r>
    </w:p>
    <w:p w14:paraId="739BFAFA" w14:textId="6C6404F1" w:rsidR="008A2050" w:rsidRPr="008A2050" w:rsidRDefault="008A2050" w:rsidP="00D92C43">
      <w:r>
        <w:rPr>
          <w:b/>
        </w:rPr>
        <w:t xml:space="preserve">Figure 1. </w:t>
      </w:r>
      <w:r>
        <w:t>Schematic of the experimental procedure.</w:t>
      </w:r>
    </w:p>
    <w:p w14:paraId="613B05EA" w14:textId="77777777" w:rsidR="00D92C43" w:rsidRDefault="00D92C43" w:rsidP="00D92C43"/>
    <w:p w14:paraId="5ACA8E86" w14:textId="2CCA0C80" w:rsidR="00D92C43" w:rsidRPr="00BD1AD4" w:rsidRDefault="008A7556" w:rsidP="00417571">
      <w:pPr>
        <w:ind w:left="720" w:firstLine="720"/>
        <w:rPr>
          <w:b/>
        </w:rPr>
      </w:pPr>
      <w:r>
        <w:rPr>
          <w:b/>
        </w:rPr>
        <w:t>Materials</w:t>
      </w:r>
    </w:p>
    <w:p w14:paraId="27CA99F3" w14:textId="409B4DB6" w:rsidR="00D92C43" w:rsidRDefault="00D92C43" w:rsidP="00D92C43">
      <w:r>
        <w:t>Lexical stimuli were English translations of the Hebrew expressions used in Sklar et al</w:t>
      </w:r>
      <w:r w:rsidR="00220ADB">
        <w:t>’s Experiments 1</w:t>
      </w:r>
      <w:r w:rsidR="009422F3">
        <w:t xml:space="preserve"> and </w:t>
      </w:r>
      <w:r w:rsidR="00220ADB">
        <w:t>3</w:t>
      </w:r>
      <w:r w:rsidR="008A7556">
        <w:t>.</w:t>
      </w:r>
      <w:r>
        <w:t xml:space="preserve"> </w:t>
      </w:r>
      <w:r w:rsidR="008A7556">
        <w:t xml:space="preserve"> These consisted of</w:t>
      </w:r>
      <w:r>
        <w:t xml:space="preserve"> 34 critical </w:t>
      </w:r>
      <w:r w:rsidR="008A7556">
        <w:t xml:space="preserve">Violation </w:t>
      </w:r>
      <w:r>
        <w:t xml:space="preserve">sentences, </w:t>
      </w:r>
      <w:r w:rsidR="00C64C38">
        <w:t xml:space="preserve">in </w:t>
      </w:r>
      <w:r w:rsidR="008A7556">
        <w:t xml:space="preserve">which </w:t>
      </w:r>
      <w:r w:rsidR="00C64C38">
        <w:t>an animate actor performed an</w:t>
      </w:r>
      <w:r>
        <w:t xml:space="preserve"> </w:t>
      </w:r>
      <w:r w:rsidR="008A7556">
        <w:t>implausible</w:t>
      </w:r>
      <w:r>
        <w:t xml:space="preserve"> action</w:t>
      </w:r>
      <w:r w:rsidR="008A7556">
        <w:t xml:space="preserve"> on an object (e.g. </w:t>
      </w:r>
      <w:r w:rsidR="009422F3" w:rsidRPr="000456AB">
        <w:rPr>
          <w:i/>
        </w:rPr>
        <w:t xml:space="preserve">I </w:t>
      </w:r>
      <w:r w:rsidR="00AC438A" w:rsidRPr="000456AB">
        <w:rPr>
          <w:i/>
        </w:rPr>
        <w:t>ironed the coffee</w:t>
      </w:r>
      <w:r w:rsidR="008A7556">
        <w:t>); 68 Control sentences,</w:t>
      </w:r>
      <w:r>
        <w:t xml:space="preserve"> </w:t>
      </w:r>
      <w:r w:rsidR="008A7556">
        <w:t xml:space="preserve">in which the action or object from the Violation condition was used in a sensible way </w:t>
      </w:r>
      <w:r>
        <w:t xml:space="preserve">(e.g. </w:t>
      </w:r>
      <w:r w:rsidR="009422F3" w:rsidRPr="000456AB">
        <w:rPr>
          <w:i/>
        </w:rPr>
        <w:t xml:space="preserve">I made </w:t>
      </w:r>
      <w:r w:rsidRPr="000456AB">
        <w:rPr>
          <w:i/>
        </w:rPr>
        <w:t xml:space="preserve">the </w:t>
      </w:r>
      <w:r w:rsidR="00AC438A" w:rsidRPr="000456AB">
        <w:rPr>
          <w:i/>
        </w:rPr>
        <w:t xml:space="preserve">coffee, </w:t>
      </w:r>
      <w:r w:rsidR="009422F3" w:rsidRPr="000456AB">
        <w:rPr>
          <w:i/>
        </w:rPr>
        <w:t xml:space="preserve">I </w:t>
      </w:r>
      <w:r w:rsidR="00AC438A" w:rsidRPr="000456AB">
        <w:rPr>
          <w:i/>
        </w:rPr>
        <w:t xml:space="preserve">ironed the </w:t>
      </w:r>
      <w:r w:rsidR="009422F3" w:rsidRPr="000456AB">
        <w:rPr>
          <w:i/>
        </w:rPr>
        <w:t>clothes</w:t>
      </w:r>
      <w:r>
        <w:t>);</w:t>
      </w:r>
      <w:r w:rsidR="00AC438A">
        <w:t xml:space="preserve"> and 34 semantically felicitous F</w:t>
      </w:r>
      <w:r>
        <w:t>iller</w:t>
      </w:r>
      <w:r w:rsidR="00AC438A">
        <w:t xml:space="preserve"> </w:t>
      </w:r>
      <w:r>
        <w:t>s</w:t>
      </w:r>
      <w:r w:rsidR="00AC438A">
        <w:t>entences</w:t>
      </w:r>
      <w:r>
        <w:t xml:space="preserve"> (e.g. </w:t>
      </w:r>
      <w:r w:rsidRPr="000456AB">
        <w:rPr>
          <w:i/>
        </w:rPr>
        <w:t>I washed the cup</w:t>
      </w:r>
      <w:r>
        <w:t>).</w:t>
      </w:r>
      <w:r w:rsidR="00C64C38">
        <w:t xml:space="preserve"> </w:t>
      </w:r>
      <w:commentRangeStart w:id="5"/>
      <w:commentRangeStart w:id="6"/>
      <w:r w:rsidR="00C64C38">
        <w:t>A full list of stimuli is presented in the appendix.</w:t>
      </w:r>
      <w:commentRangeEnd w:id="5"/>
      <w:r w:rsidR="00C64C38">
        <w:rPr>
          <w:rStyle w:val="CommentReference"/>
        </w:rPr>
        <w:commentReference w:id="5"/>
      </w:r>
      <w:commentRangeEnd w:id="6"/>
      <w:r w:rsidR="00F31FE1">
        <w:rPr>
          <w:rStyle w:val="CommentReference"/>
        </w:rPr>
        <w:commentReference w:id="6"/>
      </w:r>
    </w:p>
    <w:p w14:paraId="2280CF01" w14:textId="77777777" w:rsidR="00D92C43" w:rsidRDefault="00D92C43" w:rsidP="00D92C43"/>
    <w:p w14:paraId="74092169" w14:textId="77777777" w:rsidR="008A7556" w:rsidRDefault="008A7556" w:rsidP="00D92C43"/>
    <w:p w14:paraId="46593418" w14:textId="651DDAF1" w:rsidR="006B4F4B" w:rsidRDefault="006B4F4B" w:rsidP="00417571">
      <w:pPr>
        <w:ind w:firstLine="720"/>
        <w:rPr>
          <w:b/>
        </w:rPr>
      </w:pPr>
      <w:r>
        <w:rPr>
          <w:b/>
        </w:rPr>
        <w:t>Analyses</w:t>
      </w:r>
    </w:p>
    <w:p w14:paraId="3657E5F6" w14:textId="21010673" w:rsidR="006B4F4B" w:rsidRPr="006B4F4B" w:rsidRDefault="006B4F4B" w:rsidP="00D92C43">
      <w:r>
        <w:t xml:space="preserve">Sklar </w:t>
      </w:r>
      <w:r w:rsidR="008206D9">
        <w:t>and colleagues</w:t>
      </w:r>
      <w:r>
        <w:t xml:space="preserve"> used a fairly complex set of criteria for excluding participants and trials from analysis. We followed these criteria in the following order. First, subjects were excluded if their accuracy was below 90%. Second, subjects were excluded if their mean RT was greater than 3 standard deviations away from the grand mean of all subjects. Third, trials were excluded if they were answered incorrectly or timed out. Fourth, trials were excluded for each participant if their RT was greater than 3 standard deviations away from the participant’s grand mean. Fifth, trials were excluded for each condition if their RT was greater than 3 standard deviations from the condition’s grand mean. Finally, trials were excluded if their RT was less than 200ms.</w:t>
      </w:r>
    </w:p>
    <w:p w14:paraId="67304566" w14:textId="77777777" w:rsidR="006B4F4B" w:rsidRDefault="006B4F4B" w:rsidP="00D92C43"/>
    <w:p w14:paraId="41E33B3D" w14:textId="457E4EF3" w:rsidR="006B4F4B" w:rsidRPr="00F16637" w:rsidRDefault="006B4F4B" w:rsidP="00D92C43">
      <w:r>
        <w:t xml:space="preserve">We then analyzed the resulting data in two ways. First, we followed Sklar in using paired </w:t>
      </w:r>
      <w:r w:rsidRPr="006B4F4B">
        <w:rPr>
          <w:i/>
        </w:rPr>
        <w:t>t</w:t>
      </w:r>
      <w:r>
        <w:t>-tests to compare participants</w:t>
      </w:r>
      <w:r w:rsidR="00BC14C9">
        <w:t>’</w:t>
      </w:r>
      <w:r>
        <w:t xml:space="preserve"> RT on Violation and Control sentences. Second, we used </w:t>
      </w:r>
      <w:r>
        <w:lastRenderedPageBreak/>
        <w:t>linear mixed effects models to test a similar comparison</w:t>
      </w:r>
      <w:r w:rsidR="00F16637">
        <w:t xml:space="preserve">. In lme format (ref) our model had the structure RT ~ </w:t>
      </w:r>
      <w:r w:rsidR="002551E6">
        <w:t xml:space="preserve">SentenceType </w:t>
      </w:r>
      <w:r w:rsidR="00F16637">
        <w:t>+ (1+</w:t>
      </w:r>
      <w:r w:rsidR="002551E6">
        <w:t>SentenceType</w:t>
      </w:r>
      <w:r w:rsidR="00F16637">
        <w:t xml:space="preserve">|Subject) + (1|Item); mixed effects models have the advantage of accounting well for unbalanced data, which was true here as there were twice as many Control sentences as Violation sentences. To generate </w:t>
      </w:r>
      <w:r w:rsidR="00F16637">
        <w:rPr>
          <w:i/>
        </w:rPr>
        <w:t>p</w:t>
      </w:r>
      <w:r w:rsidR="00F16637">
        <w:t xml:space="preserve"> values for these mixed effects models, we approximated the </w:t>
      </w:r>
      <w:r w:rsidR="00F16637">
        <w:rPr>
          <w:i/>
        </w:rPr>
        <w:t xml:space="preserve">t </w:t>
      </w:r>
      <w:r w:rsidR="00F16637">
        <w:t xml:space="preserve">distribution with the </w:t>
      </w:r>
      <w:r w:rsidR="00F16637">
        <w:rPr>
          <w:i/>
        </w:rPr>
        <w:t>z</w:t>
      </w:r>
      <w:r w:rsidR="00F16637">
        <w:t xml:space="preserve"> distribution.</w:t>
      </w:r>
    </w:p>
    <w:p w14:paraId="6ABA27C3" w14:textId="77777777" w:rsidR="00F16637" w:rsidRDefault="00F16637" w:rsidP="00D92C43"/>
    <w:p w14:paraId="0CFDA327" w14:textId="5F13CC2F" w:rsidR="00F16637" w:rsidRDefault="00F16637" w:rsidP="00D92C43">
      <w:r>
        <w:t xml:space="preserve">Visual inspection of the RTs suggested that they had considerable positive skew. We therefore analyzed both raw RTs </w:t>
      </w:r>
      <w:r w:rsidR="00C64C38">
        <w:t xml:space="preserve">(following Sklar et al) </w:t>
      </w:r>
      <w:r>
        <w:t>and log-transformed RTs (which reduced the skew).</w:t>
      </w:r>
    </w:p>
    <w:p w14:paraId="5FFA8873" w14:textId="77777777" w:rsidR="00F16637" w:rsidRDefault="00F16637" w:rsidP="00D92C43"/>
    <w:p w14:paraId="29517F1E" w14:textId="77777777" w:rsidR="00F16637" w:rsidRDefault="00F16637" w:rsidP="00D92C43"/>
    <w:p w14:paraId="3686657C" w14:textId="51A3AC1E" w:rsidR="00F16637" w:rsidRDefault="00417571" w:rsidP="00417571">
      <w:pPr>
        <w:ind w:firstLine="720"/>
        <w:rPr>
          <w:b/>
        </w:rPr>
      </w:pPr>
      <w:r>
        <w:rPr>
          <w:b/>
        </w:rPr>
        <w:t>Results</w:t>
      </w:r>
    </w:p>
    <w:p w14:paraId="1EEBF74A" w14:textId="77777777" w:rsidR="00D166DE" w:rsidRDefault="00F16637" w:rsidP="00482BB5">
      <w:r>
        <w:t xml:space="preserve">When the raw RT data </w:t>
      </w:r>
      <w:r w:rsidR="005C411C">
        <w:t xml:space="preserve">were </w:t>
      </w:r>
      <w:r>
        <w:t xml:space="preserve">analysed using a paired </w:t>
      </w:r>
      <w:r w:rsidRPr="00F16637">
        <w:rPr>
          <w:i/>
        </w:rPr>
        <w:t>t</w:t>
      </w:r>
      <w:r>
        <w:t>-test, we found a marginal effect of sentence type (</w:t>
      </w:r>
      <w:r w:rsidR="00482BB5" w:rsidRPr="005C411C">
        <w:rPr>
          <w:i/>
        </w:rPr>
        <w:t>t</w:t>
      </w:r>
      <w:r w:rsidR="00482BB5">
        <w:t xml:space="preserve">(47) = 1.79, </w:t>
      </w:r>
      <w:r w:rsidR="00482BB5">
        <w:rPr>
          <w:i/>
        </w:rPr>
        <w:t>p</w:t>
      </w:r>
      <w:r w:rsidR="00482BB5">
        <w:t>=.08</w:t>
      </w:r>
      <w:r>
        <w:t xml:space="preserve">). However, </w:t>
      </w:r>
      <w:r w:rsidR="007E1AA5">
        <w:t xml:space="preserve">as can be seen in Figure </w:t>
      </w:r>
      <w:r w:rsidR="00903A86">
        <w:t>2</w:t>
      </w:r>
      <w:r w:rsidR="007E1AA5">
        <w:t xml:space="preserve">, </w:t>
      </w:r>
      <w:r>
        <w:t xml:space="preserve">this effect was in the opposite direction to that found by Sklar et al. </w:t>
      </w:r>
      <w:r w:rsidR="00C64C38">
        <w:t>In the original study,</w:t>
      </w:r>
      <w:r>
        <w:t xml:space="preserve"> Violation sentences were faster to break suppression than Controls, </w:t>
      </w:r>
      <w:r w:rsidR="00C64C38">
        <w:t xml:space="preserve">but </w:t>
      </w:r>
      <w:r>
        <w:t>we found that Violation sentences were</w:t>
      </w:r>
      <w:r w:rsidR="007E1AA5">
        <w:t xml:space="preserve"> marginally</w:t>
      </w:r>
      <w:r>
        <w:t xml:space="preserve"> </w:t>
      </w:r>
      <w:r w:rsidRPr="00F16637">
        <w:rPr>
          <w:i/>
        </w:rPr>
        <w:t>slower</w:t>
      </w:r>
      <w:r>
        <w:t xml:space="preserve"> to break suppression. We thus failed to replicate the first key finding of Sklar et al. (</w:t>
      </w:r>
      <w:r w:rsidR="008206D9">
        <w:t>2012</w:t>
      </w:r>
      <w:r>
        <w:t>). Our subsequent analyses confirmed this</w:t>
      </w:r>
      <w:r w:rsidR="007E1AA5">
        <w:t xml:space="preserve"> failure to replicate</w:t>
      </w:r>
      <w:r>
        <w:t>. When log-transformed reaction times were analyzed in the</w:t>
      </w:r>
      <w:r w:rsidR="00072959">
        <w:t xml:space="preserve"> same way, we no longer found even a</w:t>
      </w:r>
      <w:r>
        <w:t xml:space="preserve"> </w:t>
      </w:r>
      <w:r w:rsidR="00072959">
        <w:t xml:space="preserve">marginal </w:t>
      </w:r>
      <w:r>
        <w:t xml:space="preserve">effect of sentence type </w:t>
      </w:r>
      <w:r w:rsidR="00482BB5">
        <w:t>(</w:t>
      </w:r>
      <w:r w:rsidR="00482BB5" w:rsidRPr="003223E6">
        <w:rPr>
          <w:i/>
        </w:rPr>
        <w:t>t</w:t>
      </w:r>
      <w:r w:rsidR="00482BB5">
        <w:t xml:space="preserve">(47) = 1.2, </w:t>
      </w:r>
      <w:r w:rsidR="00482BB5">
        <w:rPr>
          <w:i/>
        </w:rPr>
        <w:t>p</w:t>
      </w:r>
      <w:r w:rsidR="00482BB5">
        <w:t>=.22)</w:t>
      </w:r>
      <w:r>
        <w:t>. When reaction times were analyzed using mixed effects models</w:t>
      </w:r>
      <w:r w:rsidR="00BC14C9">
        <w:t xml:space="preserve"> (to account for the imbalanced data)</w:t>
      </w:r>
      <w:r>
        <w:t>, we found no reliable effect of sentence type</w:t>
      </w:r>
      <w:r w:rsidR="00482BB5">
        <w:t xml:space="preserve"> (raw reaction times: B = 0.03(0.02), </w:t>
      </w:r>
      <w:r w:rsidR="00482BB5">
        <w:rPr>
          <w:i/>
        </w:rPr>
        <w:t>t</w:t>
      </w:r>
      <w:r w:rsidR="00482BB5">
        <w:t xml:space="preserve">=1.5, </w:t>
      </w:r>
      <w:r w:rsidR="00482BB5">
        <w:rPr>
          <w:i/>
        </w:rPr>
        <w:t>p</w:t>
      </w:r>
      <w:r w:rsidR="00482BB5">
        <w:t xml:space="preserve">=.12., log-transformed reaction times: B = 0.01(0.01), </w:t>
      </w:r>
      <w:r w:rsidR="00482BB5">
        <w:rPr>
          <w:i/>
        </w:rPr>
        <w:t>t</w:t>
      </w:r>
      <w:r w:rsidR="00482BB5">
        <w:t xml:space="preserve">=0.95, </w:t>
      </w:r>
      <w:r w:rsidR="00482BB5">
        <w:rPr>
          <w:i/>
        </w:rPr>
        <w:t>p</w:t>
      </w:r>
      <w:r w:rsidR="00482BB5">
        <w:t>=.34).</w:t>
      </w:r>
    </w:p>
    <w:p w14:paraId="457C90FE" w14:textId="77777777" w:rsidR="00D166DE" w:rsidRDefault="00D166DE" w:rsidP="00482BB5"/>
    <w:p w14:paraId="1430D369" w14:textId="2425515D" w:rsidR="00482BB5" w:rsidRDefault="00D166DE" w:rsidP="00482BB5">
      <w:r>
        <w:t>We also conducted a Bayes</w:t>
      </w:r>
      <w:r w:rsidR="00E945CC">
        <w:t>ian analysis</w:t>
      </w:r>
      <w:r w:rsidR="00975D40">
        <w:t xml:space="preserve"> on the raw reaction times</w:t>
      </w:r>
      <w:r w:rsidR="00E945CC">
        <w:t xml:space="preserve">, to see whether our results were better explained by a null hypothesis, or a theory </w:t>
      </w:r>
      <w:r w:rsidR="00975D40">
        <w:t xml:space="preserve">bounded by </w:t>
      </w:r>
      <w:r w:rsidR="00E945CC">
        <w:t xml:space="preserve">the size of the effects in Sklar et al. (2012). Sklar and colleagues’ experiments found mean differences of 19ms (Experiment 1) and 49ms (Experiment 2). We used Dienes’ BayesFactor calculator (REF) to contrast the likelihood of our data under the null, and under a uniform distribution of possible effects stretching from 10ms to 60ms. The BayesFactor was 0.05, </w:t>
      </w:r>
      <w:r w:rsidR="00E945CC" w:rsidRPr="005C411C">
        <w:rPr>
          <w:highlight w:val="yellow"/>
        </w:rPr>
        <w:t>which is strong evidence for the null hypothesis</w:t>
      </w:r>
      <w:r w:rsidR="00E945CC">
        <w:rPr>
          <w:highlight w:val="yellow"/>
        </w:rPr>
        <w:t xml:space="preserve"> under Wetzels  and </w:t>
      </w:r>
      <w:hyperlink r:id="rId9" w:history="1">
        <w:r w:rsidR="00E945CC" w:rsidRPr="00DF3C4E">
          <w:rPr>
            <w:rStyle w:val="Hyperlink"/>
            <w:bCs/>
            <w:highlight w:val="yellow"/>
          </w:rPr>
          <w:t>Wagenmakers</w:t>
        </w:r>
      </w:hyperlink>
      <w:r w:rsidR="00E945CC">
        <w:rPr>
          <w:highlight w:val="yellow"/>
        </w:rPr>
        <w:t>’</w:t>
      </w:r>
      <w:r w:rsidR="00E945CC" w:rsidRPr="0021169A">
        <w:rPr>
          <w:highlight w:val="yellow"/>
        </w:rPr>
        <w:t xml:space="preserve"> </w:t>
      </w:r>
      <w:r w:rsidR="000456AB">
        <w:rPr>
          <w:highlight w:val="yellow"/>
        </w:rPr>
        <w:fldChar w:fldCharType="begin"/>
      </w:r>
      <w:r w:rsidR="000456AB">
        <w:rPr>
          <w:highlight w:val="yellow"/>
        </w:rPr>
        <w:instrText xml:space="preserve"> ADDIN EN.CITE &lt;EndNote&gt;&lt;Cite ExcludeAuth="1"&gt;&lt;Author&gt;Wetzels&lt;/Author&gt;&lt;Year&gt;2012&lt;/Year&gt;&lt;RecNum&gt;3687&lt;/RecNum&gt;&lt;DisplayText&gt;(2012)&lt;/DisplayText&gt;&lt;record&gt;&lt;rec-number&gt;3687&lt;/rec-number&gt;&lt;foreign-keys&gt;&lt;key app="EN" db-id="rzz000peutefaoewtws5rfrqed2ta2ffwaxp" timestamp="1455640387"&gt;3687&lt;/key&gt;&lt;/foreign-keys&gt;&lt;ref-type name="Journal Article"&gt;17&lt;/ref-type&gt;&lt;contributors&gt;&lt;authors&gt;&lt;author&gt;Wetzels, Ruud&lt;/author&gt;&lt;author&gt;Wagenmakers, Eric-Jan&lt;/author&gt;&lt;/authors&gt;&lt;/contributors&gt;&lt;titles&gt;&lt;title&gt;A default Bayesian hypothesis test for correlations and partial correlations&lt;/title&gt;&lt;secondary-title&gt;Psychonomic Bulletin &amp;amp; Review&lt;/secondary-title&gt;&lt;/titles&gt;&lt;periodical&gt;&lt;full-title&gt;Psychonomic Bulletin &amp;amp; Review&lt;/full-title&gt;&lt;/periodical&gt;&lt;pages&gt;1057-1064&lt;/pages&gt;&lt;volume&gt;19&lt;/volume&gt;&lt;number&gt;6&lt;/number&gt;&lt;dates&gt;&lt;year&gt;2012&lt;/year&gt;&lt;/dates&gt;&lt;isbn&gt;1069-9384&lt;/isbn&gt;&lt;urls&gt;&lt;/urls&gt;&lt;/record&gt;&lt;/Cite&gt;&lt;/EndNote&gt;</w:instrText>
      </w:r>
      <w:r w:rsidR="000456AB">
        <w:rPr>
          <w:highlight w:val="yellow"/>
        </w:rPr>
        <w:fldChar w:fldCharType="separate"/>
      </w:r>
      <w:r w:rsidR="000456AB">
        <w:rPr>
          <w:noProof/>
          <w:highlight w:val="yellow"/>
        </w:rPr>
        <w:t>(2012)</w:t>
      </w:r>
      <w:r w:rsidR="000456AB">
        <w:rPr>
          <w:highlight w:val="yellow"/>
        </w:rPr>
        <w:fldChar w:fldCharType="end"/>
      </w:r>
      <w:r w:rsidR="00E945CC">
        <w:rPr>
          <w:highlight w:val="yellow"/>
        </w:rPr>
        <w:t xml:space="preserve"> scheme</w:t>
      </w:r>
      <w:r w:rsidR="00E945CC">
        <w:t>.</w:t>
      </w:r>
    </w:p>
    <w:p w14:paraId="37E48DA9" w14:textId="77777777" w:rsidR="00F16637" w:rsidRDefault="00F16637" w:rsidP="00D92C43"/>
    <w:p w14:paraId="5BBB79E7" w14:textId="77777777" w:rsidR="006702D8" w:rsidRDefault="006702D8" w:rsidP="00D92C43"/>
    <w:p w14:paraId="1E725A22" w14:textId="550A7286" w:rsidR="00BD1AD4" w:rsidRDefault="00903A86" w:rsidP="00D92C43">
      <w:r>
        <w:rPr>
          <w:noProof/>
        </w:rPr>
        <w:lastRenderedPageBreak/>
        <w:drawing>
          <wp:inline distT="0" distB="0" distL="0" distR="0" wp14:anchorId="0CD8591F" wp14:editId="28B8D13C">
            <wp:extent cx="5727700" cy="488759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riment1_Graph.pdf"/>
                    <pic:cNvPicPr/>
                  </pic:nvPicPr>
                  <pic:blipFill>
                    <a:blip r:embed="rId8">
                      <a:extLst>
                        <a:ext uri="{28A0092B-C50C-407E-A947-70E740481C1C}">
                          <a14:useLocalDpi xmlns:a14="http://schemas.microsoft.com/office/drawing/2010/main" val="0"/>
                        </a:ext>
                      </a:extLst>
                    </a:blip>
                    <a:stretch>
                      <a:fillRect/>
                    </a:stretch>
                  </pic:blipFill>
                  <pic:spPr>
                    <a:xfrm>
                      <a:off x="0" y="0"/>
                      <a:ext cx="5727700" cy="4887595"/>
                    </a:xfrm>
                    <a:prstGeom prst="rect">
                      <a:avLst/>
                    </a:prstGeom>
                  </pic:spPr>
                </pic:pic>
              </a:graphicData>
            </a:graphic>
          </wp:inline>
        </w:drawing>
      </w:r>
    </w:p>
    <w:p w14:paraId="61325B56" w14:textId="552FB81C" w:rsidR="00903A86" w:rsidRPr="00903A86" w:rsidRDefault="00903A86" w:rsidP="00D92C43">
      <w:r>
        <w:rPr>
          <w:b/>
        </w:rPr>
        <w:t xml:space="preserve">Figure 2. </w:t>
      </w:r>
      <w:r>
        <w:t>Mean reaction times in Experiments 1a and 1b.</w:t>
      </w:r>
    </w:p>
    <w:p w14:paraId="553FAB62" w14:textId="77777777" w:rsidR="00903A86" w:rsidRDefault="00903A86" w:rsidP="00D92C43"/>
    <w:p w14:paraId="7D9D8F9B" w14:textId="0E03C85A" w:rsidR="00BD1AD4" w:rsidRPr="00BD1AD4" w:rsidRDefault="00BD1AD4" w:rsidP="00417571">
      <w:pPr>
        <w:ind w:firstLine="720"/>
        <w:rPr>
          <w:b/>
        </w:rPr>
      </w:pPr>
      <w:r>
        <w:rPr>
          <w:b/>
        </w:rPr>
        <w:t>Discussion</w:t>
      </w:r>
    </w:p>
    <w:p w14:paraId="209B2785" w14:textId="47E733E5" w:rsidR="00BD1AD4" w:rsidRDefault="00A85593" w:rsidP="00D92C43">
      <w:r>
        <w:t xml:space="preserve">Experiment 1a failed to replicate, in English, Sklar et al’s </w:t>
      </w:r>
      <w:r w:rsidR="008206D9">
        <w:t xml:space="preserve">(2012) </w:t>
      </w:r>
      <w:r>
        <w:t>finding that semantically anomalous Hebrew sentences break suppression faster than neutral sentences.</w:t>
      </w:r>
      <w:r w:rsidR="000456AB">
        <w:t xml:space="preserve"> The evidence suggests that semantic content did not affect suppressions. However this </w:t>
      </w:r>
      <w:r>
        <w:t>could be due to many reasons. One potential low-level explanation is differences in visual co-occurrence statistics between English and Hebrew</w:t>
      </w:r>
      <w:r w:rsidR="00903A86">
        <w:t>. For instance,</w:t>
      </w:r>
      <w:r>
        <w:t xml:space="preserve"> </w:t>
      </w:r>
      <w:r w:rsidR="00903A86">
        <w:t>English lexical co-occurrence statistics may have worked against any semantic effect</w:t>
      </w:r>
      <w:r>
        <w:t>. Experiment 1b contrasted sentences that were better matched.</w:t>
      </w:r>
    </w:p>
    <w:p w14:paraId="4229D0FA" w14:textId="77777777" w:rsidR="00BD1AD4" w:rsidRDefault="00BD1AD4" w:rsidP="00D92C43"/>
    <w:p w14:paraId="7B47D6AE" w14:textId="1219139B" w:rsidR="00BD1AD4" w:rsidRPr="00F71079" w:rsidRDefault="00BD1AD4" w:rsidP="00D92C43">
      <w:pPr>
        <w:rPr>
          <w:b/>
        </w:rPr>
      </w:pPr>
      <w:r w:rsidRPr="00BD1AD4">
        <w:rPr>
          <w:b/>
        </w:rPr>
        <w:t>Experiment 1b</w:t>
      </w:r>
    </w:p>
    <w:p w14:paraId="04F9B7F9" w14:textId="35A371F9" w:rsidR="00BD1AD4" w:rsidRPr="00BD1AD4" w:rsidRDefault="00BD1AD4" w:rsidP="00BD1AD4">
      <w:pPr>
        <w:rPr>
          <w:b/>
        </w:rPr>
      </w:pPr>
      <w:r>
        <w:t xml:space="preserve">Experiment 1b used the same participants, procedure, and analysis. The sole difference was in the materials, which consisted of plausible sentences (where an animate actor performed a plausible action, e.g. </w:t>
      </w:r>
      <w:r w:rsidR="002551E6">
        <w:rPr>
          <w:i/>
        </w:rPr>
        <w:t>Mike ate the steak</w:t>
      </w:r>
      <w:r>
        <w:t xml:space="preserve">), and implausible sentences </w:t>
      </w:r>
      <w:r w:rsidR="00F71079">
        <w:t xml:space="preserve">(which reversed </w:t>
      </w:r>
      <w:r>
        <w:t xml:space="preserve">the order of actor and </w:t>
      </w:r>
      <w:r w:rsidR="00130A47">
        <w:t>theme</w:t>
      </w:r>
      <w:r w:rsidR="00F71079">
        <w:t>,</w:t>
      </w:r>
      <w:r>
        <w:t xml:space="preserve"> e.g. </w:t>
      </w:r>
      <w:r w:rsidR="002551E6">
        <w:rPr>
          <w:i/>
        </w:rPr>
        <w:t>The steak ate Mike</w:t>
      </w:r>
      <w:r>
        <w:t>).</w:t>
      </w:r>
      <w:r w:rsidR="009A2BBF">
        <w:t xml:space="preserve"> We used 150 sentences in each condition, i.e., over 4 times the number of items as the original experiment.</w:t>
      </w:r>
    </w:p>
    <w:p w14:paraId="4866745D" w14:textId="77777777" w:rsidR="00417571" w:rsidRDefault="00417571" w:rsidP="00D92C43"/>
    <w:p w14:paraId="771575EC" w14:textId="77777777" w:rsidR="00417571" w:rsidRDefault="00AB4023" w:rsidP="00417571">
      <w:pPr>
        <w:ind w:firstLine="720"/>
        <w:rPr>
          <w:b/>
        </w:rPr>
      </w:pPr>
      <w:r>
        <w:rPr>
          <w:b/>
        </w:rPr>
        <w:t>Results</w:t>
      </w:r>
    </w:p>
    <w:p w14:paraId="1E961DFC" w14:textId="2B7DF300" w:rsidR="00F16637" w:rsidRDefault="0035770E" w:rsidP="00417571">
      <w:r>
        <w:t>Figure 2 shows that, j</w:t>
      </w:r>
      <w:r w:rsidR="00455A88">
        <w:t xml:space="preserve">ust as in Experiment 1a, </w:t>
      </w:r>
      <w:r w:rsidR="002C4656">
        <w:t xml:space="preserve">Experiment 1b uncovered </w:t>
      </w:r>
      <w:r w:rsidR="00455A88">
        <w:t>no evidence for unconscious semantic combination</w:t>
      </w:r>
      <w:r w:rsidR="00F16637">
        <w:t xml:space="preserve">. When the raw RT data </w:t>
      </w:r>
      <w:r w:rsidR="005C411C">
        <w:t xml:space="preserve">were </w:t>
      </w:r>
      <w:r w:rsidR="00F16637">
        <w:t xml:space="preserve">analysed using a paired </w:t>
      </w:r>
      <w:r w:rsidR="00F16637" w:rsidRPr="00F16637">
        <w:rPr>
          <w:i/>
        </w:rPr>
        <w:t>t</w:t>
      </w:r>
      <w:r w:rsidR="00F16637">
        <w:t>-</w:t>
      </w:r>
      <w:r w:rsidR="00F16637">
        <w:lastRenderedPageBreak/>
        <w:t xml:space="preserve">test, we found </w:t>
      </w:r>
      <w:r w:rsidR="00072959">
        <w:t xml:space="preserve">no </w:t>
      </w:r>
      <w:r w:rsidR="00F16637">
        <w:t>effect of sentence type</w:t>
      </w:r>
      <w:r w:rsidR="00072959">
        <w:t>: the sentence’</w:t>
      </w:r>
      <w:r w:rsidR="007E1AA5">
        <w:t>s meaning did not influence</w:t>
      </w:r>
      <w:r w:rsidR="00072959">
        <w:t xml:space="preserve"> reaction times</w:t>
      </w:r>
      <w:r w:rsidR="00F16637">
        <w:t xml:space="preserve"> </w:t>
      </w:r>
      <w:r w:rsidR="002B2391">
        <w:t>(</w:t>
      </w:r>
      <w:r w:rsidR="002B2391" w:rsidRPr="003223E6">
        <w:rPr>
          <w:i/>
        </w:rPr>
        <w:t>t</w:t>
      </w:r>
      <w:r w:rsidR="002B2391">
        <w:t xml:space="preserve">(47) = 0.02, </w:t>
      </w:r>
      <w:r w:rsidR="002B2391">
        <w:rPr>
          <w:i/>
        </w:rPr>
        <w:t>p</w:t>
      </w:r>
      <w:r w:rsidR="002B2391">
        <w:t xml:space="preserve">=.98). </w:t>
      </w:r>
      <w:r w:rsidR="00F16637">
        <w:t xml:space="preserve"> Our subsequent analyses confirmed this. </w:t>
      </w:r>
      <w:r w:rsidR="00072959">
        <w:t xml:space="preserve">There was no effect of sentence type for </w:t>
      </w:r>
      <w:r w:rsidR="00F16637">
        <w:t xml:space="preserve">log-transformed reaction times </w:t>
      </w:r>
      <w:r w:rsidR="00072959">
        <w:t xml:space="preserve">analyzed using a </w:t>
      </w:r>
      <w:r w:rsidR="00072959">
        <w:rPr>
          <w:i/>
        </w:rPr>
        <w:t>t-</w:t>
      </w:r>
      <w:r w:rsidR="00072959">
        <w:t xml:space="preserve">test </w:t>
      </w:r>
      <w:r w:rsidR="002B2391">
        <w:t>(</w:t>
      </w:r>
      <w:r w:rsidR="002B2391" w:rsidRPr="003223E6">
        <w:rPr>
          <w:i/>
        </w:rPr>
        <w:t>t</w:t>
      </w:r>
      <w:r w:rsidR="002B2391">
        <w:t xml:space="preserve">(47) = 48, </w:t>
      </w:r>
      <w:r w:rsidR="002B2391">
        <w:rPr>
          <w:i/>
        </w:rPr>
        <w:t>p</w:t>
      </w:r>
      <w:r w:rsidR="002B2391">
        <w:t>=.63)</w:t>
      </w:r>
      <w:r w:rsidR="00072959">
        <w:t xml:space="preserve">, nor for analyses conducted using mixed effects models </w:t>
      </w:r>
      <w:r w:rsidR="002551E6">
        <w:t xml:space="preserve">of the form RT ~ SentenceType + (1+SentenceType|Subject) + (1+SentenceType|Item) </w:t>
      </w:r>
      <w:r w:rsidR="00072959">
        <w:t xml:space="preserve">(raw </w:t>
      </w:r>
      <w:r w:rsidR="00F16637">
        <w:t>reaction times</w:t>
      </w:r>
      <w:r w:rsidR="00072959">
        <w:t>:</w:t>
      </w:r>
      <w:r w:rsidR="002B2391" w:rsidRPr="002B2391">
        <w:t xml:space="preserve"> </w:t>
      </w:r>
      <w:r w:rsidR="002B2391">
        <w:t xml:space="preserve">B = 0.003(0.01), </w:t>
      </w:r>
      <w:r w:rsidR="002B2391">
        <w:rPr>
          <w:i/>
        </w:rPr>
        <w:t>t</w:t>
      </w:r>
      <w:r w:rsidR="002B2391">
        <w:t xml:space="preserve">=0.36, </w:t>
      </w:r>
      <w:r w:rsidR="002B2391">
        <w:rPr>
          <w:i/>
        </w:rPr>
        <w:t>p</w:t>
      </w:r>
      <w:r w:rsidR="002B2391">
        <w:t>=.72</w:t>
      </w:r>
      <w:r w:rsidR="00072959">
        <w:t>; log-transformed reaction times</w:t>
      </w:r>
      <w:r w:rsidR="002B2391">
        <w:t>:</w:t>
      </w:r>
      <w:r w:rsidR="00072959">
        <w:t xml:space="preserve"> </w:t>
      </w:r>
      <w:r w:rsidR="002B2391">
        <w:t xml:space="preserve">B = 0.006(0.005), </w:t>
      </w:r>
      <w:r w:rsidR="002B2391">
        <w:rPr>
          <w:i/>
        </w:rPr>
        <w:t>t</w:t>
      </w:r>
      <w:r w:rsidR="002B2391">
        <w:t xml:space="preserve">=1.1, </w:t>
      </w:r>
      <w:r w:rsidR="002B2391">
        <w:rPr>
          <w:i/>
        </w:rPr>
        <w:t>p</w:t>
      </w:r>
      <w:r w:rsidR="002B2391">
        <w:t>=.29</w:t>
      </w:r>
      <w:r w:rsidR="00F16637">
        <w:t>).</w:t>
      </w:r>
    </w:p>
    <w:p w14:paraId="032A5F63" w14:textId="77777777" w:rsidR="00E945CC" w:rsidRDefault="00E945CC" w:rsidP="00417571"/>
    <w:p w14:paraId="0B9A0D45" w14:textId="652419E6" w:rsidR="00E945CC" w:rsidRPr="00417571" w:rsidRDefault="00E945CC" w:rsidP="00417571">
      <w:pPr>
        <w:rPr>
          <w:b/>
        </w:rPr>
      </w:pPr>
      <w:r>
        <w:t>As before, we conducted a BayesFactor analysis based on the raw reaction time. The factor was 0.09, which again is considered strong evidence for the null hypothesis</w:t>
      </w:r>
      <w:r w:rsidR="000456AB">
        <w:t xml:space="preserve"> that semantic content does not affect suppression time</w:t>
      </w:r>
      <w:r>
        <w:t>.</w:t>
      </w:r>
    </w:p>
    <w:p w14:paraId="561B663C" w14:textId="77777777" w:rsidR="00F16637" w:rsidRDefault="00F16637" w:rsidP="00D92C43"/>
    <w:p w14:paraId="64FBF289" w14:textId="49B0E70B" w:rsidR="007E1AA5" w:rsidRDefault="00417571" w:rsidP="00D92C43">
      <w:pPr>
        <w:rPr>
          <w:b/>
        </w:rPr>
      </w:pPr>
      <w:r>
        <w:rPr>
          <w:b/>
        </w:rPr>
        <w:t xml:space="preserve">Experiment 1 </w:t>
      </w:r>
      <w:r w:rsidR="007E1AA5">
        <w:rPr>
          <w:b/>
        </w:rPr>
        <w:t>Discussion</w:t>
      </w:r>
    </w:p>
    <w:p w14:paraId="309465E9" w14:textId="10F8DB3F" w:rsidR="007E1AA5" w:rsidRDefault="007E1AA5" w:rsidP="00D92C43">
      <w:r>
        <w:t xml:space="preserve">In Experiments 1a and 1b, we failed to replicate the previous demonstration that semantic combination can occur without awareness. This held for both English translations of the original stimuli used by Sklar et al </w:t>
      </w:r>
      <w:r w:rsidR="008206D9">
        <w:t>(2012)</w:t>
      </w:r>
      <w:r>
        <w:t xml:space="preserve">, and a new, larger set of stimuli that were designed to more-precisely control for </w:t>
      </w:r>
      <w:r w:rsidR="00290977">
        <w:t xml:space="preserve">any </w:t>
      </w:r>
      <w:r>
        <w:t>low-level perceptual features that might have driven the original demonstration.</w:t>
      </w:r>
    </w:p>
    <w:p w14:paraId="5FE82E06" w14:textId="77777777" w:rsidR="00DA435C" w:rsidRDefault="00DA435C" w:rsidP="00D92C43"/>
    <w:p w14:paraId="265CF359" w14:textId="39A76DE0" w:rsidR="00DA435C" w:rsidRDefault="00DA435C" w:rsidP="00D92C43">
      <w:r>
        <w:t xml:space="preserve">One reasonable concern about these findings is that our continuous flash suppression manipulation </w:t>
      </w:r>
      <w:r w:rsidR="00290977">
        <w:t xml:space="preserve">may </w:t>
      </w:r>
      <w:r>
        <w:t>have been too strong: Perhaps no aspect of the suppressed stimuli could have influenced participants’ responses</w:t>
      </w:r>
      <w:r w:rsidR="00290977">
        <w:t>?</w:t>
      </w:r>
      <w:r>
        <w:t xml:space="preserve"> We therefore conducted a post-hoc test of this, examining whether longer sentences broke suppression faster. In particular, we used a mixed effects model to regress reaction time against the length of each stimulus in characters (centered and standardized), collapsing across the two experiments. Counter </w:t>
      </w:r>
      <w:r w:rsidR="00536291">
        <w:t>our</w:t>
      </w:r>
      <w:r>
        <w:t xml:space="preserve"> concern, we did indeed find that longer sentences were faster to break suppression (</w:t>
      </w:r>
      <w:r w:rsidR="005C411C">
        <w:t xml:space="preserve">B = -0.02(0.007), </w:t>
      </w:r>
      <w:r w:rsidR="005C411C">
        <w:rPr>
          <w:i/>
        </w:rPr>
        <w:t>t</w:t>
      </w:r>
      <w:r w:rsidR="005C411C">
        <w:t xml:space="preserve">=3.2, </w:t>
      </w:r>
      <w:r w:rsidR="005C411C">
        <w:rPr>
          <w:i/>
        </w:rPr>
        <w:t>p</w:t>
      </w:r>
      <w:r w:rsidR="005C411C">
        <w:t>=.002</w:t>
      </w:r>
      <w:r>
        <w:t>)</w:t>
      </w:r>
      <w:r w:rsidR="00903A86">
        <w:t xml:space="preserve">, suggesting that suppression time can be influenced by </w:t>
      </w:r>
      <w:r w:rsidR="00290977">
        <w:t>perceptual</w:t>
      </w:r>
      <w:r w:rsidR="00903A86">
        <w:t>, but not semantic, aspects of the stimulus.</w:t>
      </w:r>
    </w:p>
    <w:p w14:paraId="2AC44247" w14:textId="77777777" w:rsidR="00DA435C" w:rsidRDefault="00DA435C" w:rsidP="00D92C43"/>
    <w:p w14:paraId="2486651D" w14:textId="7E551B06" w:rsidR="00DA435C" w:rsidRDefault="00DA435C" w:rsidP="00D92C43">
      <w:r>
        <w:t xml:space="preserve">Another reasonable concern is that this experimental </w:t>
      </w:r>
      <w:r w:rsidR="00590BA3">
        <w:t>paradigm –</w:t>
      </w:r>
      <w:r>
        <w:t xml:space="preserve"> </w:t>
      </w:r>
      <w:r w:rsidR="00590BA3">
        <w:t>semantically unusual versus neutral sentences – might not be the strongest test</w:t>
      </w:r>
      <w:r w:rsidR="00536291">
        <w:t xml:space="preserve"> of the Yes It Can </w:t>
      </w:r>
      <w:r w:rsidR="00792A64">
        <w:t>principle</w:t>
      </w:r>
      <w:r w:rsidR="00590BA3">
        <w:t>. In their Experiments 4 and 5, Sklar et al found that phrases with negatively-valenced meanings (</w:t>
      </w:r>
      <w:r w:rsidR="00290977">
        <w:rPr>
          <w:i/>
        </w:rPr>
        <w:t>electric chair</w:t>
      </w:r>
      <w:r w:rsidR="00590BA3">
        <w:t>) broke suppression faster than neutral phrases (</w:t>
      </w:r>
      <w:r w:rsidR="00290977" w:rsidRPr="005C411C">
        <w:rPr>
          <w:i/>
        </w:rPr>
        <w:t>dining table</w:t>
      </w:r>
      <w:r w:rsidR="00590BA3">
        <w:t>), a finding that echoes demonstrations that fearful faces break suppression faster than neutral faces</w:t>
      </w:r>
      <w:r w:rsidR="000456AB">
        <w:fldChar w:fldCharType="begin"/>
      </w:r>
      <w:r w:rsidR="000456AB">
        <w:instrText xml:space="preserve"> ADDIN EN.CITE &lt;EndNote&gt;&lt;Cite&gt;&lt;Author&gt;Yang&lt;/Author&gt;&lt;Year&gt;2007&lt;/Year&gt;&lt;RecNum&gt;3688&lt;/RecNum&gt;&lt;DisplayText&gt;(E. Yang, Zald, &amp;amp; Blake, 2007)&lt;/DisplayText&gt;&lt;record&gt;&lt;rec-number&gt;3688&lt;/rec-number&gt;&lt;foreign-keys&gt;&lt;key app="EN" db-id="rzz000peutefaoewtws5rfrqed2ta2ffwaxp" timestamp="1455644444"&gt;3688&lt;/key&gt;&lt;/foreign-keys&gt;&lt;ref-type name="Journal Article"&gt;17&lt;/ref-type&gt;&lt;contributors&gt;&lt;authors&gt;&lt;author&gt;Yang, Eunice&lt;/author&gt;&lt;author&gt;Zald, David H&lt;/author&gt;&lt;author&gt;Blake, Randolph&lt;/author&gt;&lt;/authors&gt;&lt;/contributors&gt;&lt;titles&gt;&lt;title&gt;Fearful expressions gain preferential access to awareness during continuous flash suppression&lt;/title&gt;&lt;secondary-title&gt;Emotion&lt;/secondary-title&gt;&lt;/titles&gt;&lt;periodical&gt;&lt;full-title&gt;Emotion&lt;/full-title&gt;&lt;/periodical&gt;&lt;pages&gt;882&lt;/pages&gt;&lt;volume&gt;7&lt;/volume&gt;&lt;number&gt;4&lt;/number&gt;&lt;dates&gt;&lt;year&gt;2007&lt;/year&gt;&lt;/dates&gt;&lt;isbn&gt;1931-1516&lt;/isbn&gt;&lt;urls&gt;&lt;/urls&gt;&lt;/record&gt;&lt;/Cite&gt;&lt;/EndNote&gt;</w:instrText>
      </w:r>
      <w:r w:rsidR="000456AB">
        <w:fldChar w:fldCharType="separate"/>
      </w:r>
      <w:r w:rsidR="000456AB">
        <w:rPr>
          <w:noProof/>
        </w:rPr>
        <w:t>(E. Yang, Zald, &amp; Blake, 2007)</w:t>
      </w:r>
      <w:r w:rsidR="000456AB">
        <w:fldChar w:fldCharType="end"/>
      </w:r>
      <w:r w:rsidR="00590BA3">
        <w:t>.</w:t>
      </w:r>
      <w:r w:rsidR="005C411C">
        <w:t xml:space="preserve"> Such support means that </w:t>
      </w:r>
      <w:r w:rsidR="000456AB">
        <w:t xml:space="preserve">the effect of </w:t>
      </w:r>
      <w:r w:rsidR="005C411C">
        <w:t>sentence valence may be more robust.</w:t>
      </w:r>
      <w:r w:rsidR="00903A86">
        <w:t xml:space="preserve"> </w:t>
      </w:r>
      <w:r w:rsidR="005C411C">
        <w:t>W</w:t>
      </w:r>
      <w:r w:rsidR="00903A86">
        <w:t xml:space="preserve">e </w:t>
      </w:r>
      <w:r w:rsidR="005C411C">
        <w:t xml:space="preserve">therefore </w:t>
      </w:r>
      <w:r w:rsidR="00903A86">
        <w:t xml:space="preserve">attempted to replicate it in </w:t>
      </w:r>
      <w:r w:rsidR="00912A33">
        <w:t>Experiment 2.</w:t>
      </w:r>
    </w:p>
    <w:p w14:paraId="19FF7E7C" w14:textId="77777777" w:rsidR="00590BA3" w:rsidRDefault="00590BA3" w:rsidP="00D92C43"/>
    <w:p w14:paraId="05ACCF53" w14:textId="77777777" w:rsidR="00912A33" w:rsidRDefault="00912A33" w:rsidP="00D92C43"/>
    <w:p w14:paraId="519A6131" w14:textId="2A8F7DED" w:rsidR="00912A33" w:rsidRPr="00912A33" w:rsidRDefault="00912A33" w:rsidP="00D92C43">
      <w:pPr>
        <w:rPr>
          <w:b/>
        </w:rPr>
      </w:pPr>
      <w:r>
        <w:rPr>
          <w:b/>
        </w:rPr>
        <w:t>Experiment 2</w:t>
      </w:r>
    </w:p>
    <w:p w14:paraId="2446829D" w14:textId="3B8DFE59" w:rsidR="00536291" w:rsidRDefault="00590BA3" w:rsidP="00D92C43">
      <w:r>
        <w:t xml:space="preserve">Experiment 2a details a replication </w:t>
      </w:r>
      <w:r w:rsidR="00536291">
        <w:t xml:space="preserve">of Sklar et al’s Experiment </w:t>
      </w:r>
      <w:r w:rsidR="00290977">
        <w:t>4</w:t>
      </w:r>
      <w:r w:rsidR="00536291">
        <w:t xml:space="preserve">, </w:t>
      </w:r>
      <w:r>
        <w:t xml:space="preserve">using </w:t>
      </w:r>
      <w:r w:rsidR="00536291">
        <w:t>English versions of their stimuli</w:t>
      </w:r>
      <w:r>
        <w:t>. Experiment 2b describes an extension that</w:t>
      </w:r>
      <w:r w:rsidR="00290977">
        <w:t>, like Experiment 1b,</w:t>
      </w:r>
      <w:r>
        <w:t xml:space="preserve"> used reversible sentences to properly control for low-level perceptual factors (</w:t>
      </w:r>
      <w:r w:rsidR="00290977" w:rsidRPr="005C411C">
        <w:t xml:space="preserve">e.g., </w:t>
      </w:r>
      <w:r w:rsidR="00290977">
        <w:rPr>
          <w:i/>
        </w:rPr>
        <w:t xml:space="preserve">the baby hit the brick </w:t>
      </w:r>
      <w:r w:rsidR="00290977">
        <w:t xml:space="preserve">versus </w:t>
      </w:r>
      <w:r w:rsidR="00290977">
        <w:rPr>
          <w:i/>
        </w:rPr>
        <w:t>the brick hit the baby</w:t>
      </w:r>
      <w:r>
        <w:rPr>
          <w:i/>
        </w:rPr>
        <w:t>)</w:t>
      </w:r>
      <w:r>
        <w:t>.</w:t>
      </w:r>
    </w:p>
    <w:p w14:paraId="609A477B" w14:textId="77777777" w:rsidR="00536291" w:rsidRDefault="00536291" w:rsidP="00D92C43"/>
    <w:p w14:paraId="27326C51" w14:textId="2F347594" w:rsidR="00590BA3" w:rsidRDefault="00912A33" w:rsidP="00D92C43">
      <w:r>
        <w:t xml:space="preserve">Experiment 2c is somewhat different: we wondered whether Sklar et al’s results might have been due to low-level visual differences in their Hebrew stimuli, and so conducted a replication in which English speakers read </w:t>
      </w:r>
      <w:r w:rsidR="00536291">
        <w:t>phrases in Hebrew script. In addition, we varied whether these stimuli were presented at a maximum of 50% contrast (</w:t>
      </w:r>
      <w:r w:rsidR="00B36120">
        <w:t>as before</w:t>
      </w:r>
      <w:r w:rsidR="00536291">
        <w:t xml:space="preserve">) or at a </w:t>
      </w:r>
      <w:r w:rsidR="00536291">
        <w:lastRenderedPageBreak/>
        <w:t>maximum of 80% contrast, in order to confirm our participants’ sensitivity to the visual properties of the suppressed image.</w:t>
      </w:r>
    </w:p>
    <w:p w14:paraId="1E481C94" w14:textId="77777777" w:rsidR="00DA435C" w:rsidRDefault="00DA435C" w:rsidP="00D92C43"/>
    <w:p w14:paraId="59D14AEF" w14:textId="229C6DC2" w:rsidR="009C0024" w:rsidRDefault="009C0024" w:rsidP="00D92C43">
      <w:pPr>
        <w:rPr>
          <w:b/>
        </w:rPr>
      </w:pPr>
      <w:r>
        <w:rPr>
          <w:b/>
        </w:rPr>
        <w:t>Experiment 2a</w:t>
      </w:r>
    </w:p>
    <w:p w14:paraId="2DE88EA2" w14:textId="4DB4B9B0" w:rsidR="00417571" w:rsidRPr="009C0024" w:rsidRDefault="00417571" w:rsidP="00D92C43">
      <w:pPr>
        <w:rPr>
          <w:b/>
        </w:rPr>
      </w:pPr>
      <w:r>
        <w:rPr>
          <w:b/>
        </w:rPr>
        <w:tab/>
        <w:t>Methods</w:t>
      </w:r>
    </w:p>
    <w:p w14:paraId="245AC994" w14:textId="77777777" w:rsidR="0036135F" w:rsidRPr="00D92C43" w:rsidRDefault="0036135F" w:rsidP="00417571">
      <w:pPr>
        <w:ind w:left="720" w:firstLine="720"/>
        <w:rPr>
          <w:b/>
        </w:rPr>
      </w:pPr>
      <w:r w:rsidRPr="00D92C43">
        <w:rPr>
          <w:b/>
        </w:rPr>
        <w:t>Participants</w:t>
      </w:r>
    </w:p>
    <w:p w14:paraId="49F3E5A4" w14:textId="77777777" w:rsidR="0036135F" w:rsidRDefault="0036135F" w:rsidP="0036135F"/>
    <w:p w14:paraId="2CBDAB3B" w14:textId="41818C77" w:rsidR="0036135F" w:rsidRDefault="0036135F" w:rsidP="0036135F">
      <w:commentRangeStart w:id="7"/>
      <w:del w:id="8" w:author="ROBERTSON Alexander" w:date="2016-02-17T14:21:00Z">
        <w:r w:rsidDel="00DC16A7">
          <w:delText xml:space="preserve">XX </w:delText>
        </w:r>
      </w:del>
      <w:ins w:id="9" w:author="ROBERTSON Alexander" w:date="2016-02-17T14:21:00Z">
        <w:r w:rsidR="00DC16A7">
          <w:t>61</w:t>
        </w:r>
        <w:r w:rsidR="00DC16A7">
          <w:t xml:space="preserve"> </w:t>
        </w:r>
      </w:ins>
      <w:r>
        <w:t>students (</w:t>
      </w:r>
      <w:del w:id="10" w:author="ROBERTSON Alexander" w:date="2016-02-17T14:21:00Z">
        <w:r w:rsidDel="00DC16A7">
          <w:delText xml:space="preserve">XX </w:delText>
        </w:r>
      </w:del>
      <w:ins w:id="11" w:author="ROBERTSON Alexander" w:date="2016-02-17T14:21:00Z">
        <w:r w:rsidR="00DC16A7">
          <w:t>47</w:t>
        </w:r>
        <w:r w:rsidR="00DC16A7">
          <w:t xml:space="preserve"> </w:t>
        </w:r>
      </w:ins>
      <w:r>
        <w:t xml:space="preserve">female, mean age </w:t>
      </w:r>
      <w:del w:id="12" w:author="ROBERTSON Alexander" w:date="2016-02-17T14:22:00Z">
        <w:r w:rsidDel="00DC16A7">
          <w:delText xml:space="preserve">XX </w:delText>
        </w:r>
      </w:del>
      <w:ins w:id="13" w:author="ROBERTSON Alexander" w:date="2016-02-17T14:22:00Z">
        <w:r w:rsidR="00DC16A7">
          <w:t>21.7</w:t>
        </w:r>
        <w:r w:rsidR="00DC16A7">
          <w:t xml:space="preserve"> </w:t>
        </w:r>
      </w:ins>
      <w:r>
        <w:t>years</w:t>
      </w:r>
      <w:commentRangeEnd w:id="7"/>
      <w:r w:rsidR="006B5CA8">
        <w:rPr>
          <w:rStyle w:val="CommentReference"/>
        </w:rPr>
        <w:commentReference w:id="7"/>
      </w:r>
      <w:r>
        <w:t xml:space="preserve">) </w:t>
      </w:r>
      <w:r w:rsidR="009C0024">
        <w:t xml:space="preserve">from </w:t>
      </w:r>
      <w:r>
        <w:t xml:space="preserve">the University of Edinburgh </w:t>
      </w:r>
      <w:r w:rsidR="009C0024">
        <w:t>community</w:t>
      </w:r>
      <w:r>
        <w:t xml:space="preserve">. Each received payment </w:t>
      </w:r>
      <w:ins w:id="14" w:author="ROBERTSON Alexander" w:date="2016-02-17T14:23:00Z">
        <w:r w:rsidR="00DC16A7">
          <w:t xml:space="preserve">of £7.10 per hour </w:t>
        </w:r>
      </w:ins>
      <w:r>
        <w:t xml:space="preserve">for their time. All identified English as their native language from birth and had normal or corrected vision with no colour blindness. </w:t>
      </w:r>
    </w:p>
    <w:p w14:paraId="43915E59" w14:textId="77777777" w:rsidR="00590BA3" w:rsidRDefault="00590BA3" w:rsidP="00D92C43"/>
    <w:p w14:paraId="03461A2C" w14:textId="77777777" w:rsidR="009C0024" w:rsidRPr="00D92C43" w:rsidRDefault="009C0024" w:rsidP="00417571">
      <w:pPr>
        <w:ind w:left="720" w:firstLine="720"/>
        <w:rPr>
          <w:b/>
        </w:rPr>
      </w:pPr>
      <w:r>
        <w:rPr>
          <w:b/>
        </w:rPr>
        <w:t>Procedure</w:t>
      </w:r>
    </w:p>
    <w:p w14:paraId="0AE453CC" w14:textId="77777777" w:rsidR="009C0024" w:rsidRDefault="009C0024" w:rsidP="009C0024"/>
    <w:p w14:paraId="4F7C8492" w14:textId="24B36D96" w:rsidR="009C0024" w:rsidRDefault="009C0024" w:rsidP="009C0024">
      <w:r>
        <w:t>The procedure was the same as Experiment 1, except for a modification of the perceptual rating scale (REF), with participants’ experiences being rated as 'No Text', 'Blurry Text', 'Almost Clear Text' and 'Absolutely Clear Text'.</w:t>
      </w:r>
    </w:p>
    <w:p w14:paraId="393A5A99" w14:textId="77777777" w:rsidR="009C0024" w:rsidRDefault="009C0024" w:rsidP="00D92C43"/>
    <w:p w14:paraId="4BB10E48" w14:textId="77777777" w:rsidR="009C0024" w:rsidRDefault="009C0024" w:rsidP="00417571">
      <w:pPr>
        <w:ind w:left="720" w:firstLine="720"/>
        <w:rPr>
          <w:b/>
        </w:rPr>
      </w:pPr>
      <w:r>
        <w:rPr>
          <w:b/>
        </w:rPr>
        <w:t>Materials</w:t>
      </w:r>
    </w:p>
    <w:p w14:paraId="627DB952" w14:textId="09B83915" w:rsidR="009C0024" w:rsidRDefault="002B2706" w:rsidP="009C0024">
      <w:r w:rsidRPr="002B2706">
        <w:t>A total of 50 English phrases, 24 with neutral emotional affec</w:t>
      </w:r>
      <w:r w:rsidR="00E343E4">
        <w:t>ti</w:t>
      </w:r>
      <w:r w:rsidRPr="002B2706">
        <w:t>vity and 26 positive. 34 of these were taken from the English translations of Sklar et al's 45 Hebrew stimuli used in their experiments 4a, 4b and 5. Those stimuli judged to be too specific to Israeli culture or composed of more than two words in translation (e.g. "a stake in the eye") were replaced with suitable alternatives.</w:t>
      </w:r>
    </w:p>
    <w:p w14:paraId="485A76C0" w14:textId="77777777" w:rsidR="00912A33" w:rsidRDefault="00912A33" w:rsidP="009C0024"/>
    <w:p w14:paraId="451EDA7F" w14:textId="276A79F0" w:rsidR="009C0024" w:rsidRDefault="00290977" w:rsidP="00D92C43">
      <w:r>
        <w:t xml:space="preserve">To confirm the valence of the phrases, they were rated by 649 workers on </w:t>
      </w:r>
      <w:r w:rsidR="00E343E4" w:rsidRPr="00E343E4">
        <w:t>Amazon Mechanical Turk (AMT)</w:t>
      </w:r>
      <w:r>
        <w:t>.</w:t>
      </w:r>
      <w:r w:rsidR="00E343E4" w:rsidRPr="00E343E4">
        <w:t xml:space="preserve"> </w:t>
      </w:r>
      <w:r>
        <w:t>Each was</w:t>
      </w:r>
      <w:r w:rsidR="00E343E4" w:rsidRPr="00E343E4">
        <w:t xml:space="preserve"> paid to rate up to 15 stimuli, using an affective scale ranging from -5 to 5</w:t>
      </w:r>
      <w:r>
        <w:t>, where</w:t>
      </w:r>
      <w:r w:rsidR="00E343E4" w:rsidRPr="00E343E4">
        <w:t xml:space="preserve"> negative scores </w:t>
      </w:r>
      <w:r>
        <w:t xml:space="preserve">were given to emotionally </w:t>
      </w:r>
      <w:r w:rsidR="00E343E4" w:rsidRPr="00E343E4">
        <w:t>negative stimuli, positive scores to positive stimuli. On average, each stimulus received 50 ratings.</w:t>
      </w:r>
      <w:r w:rsidR="00E343E4">
        <w:t xml:space="preserve"> </w:t>
      </w:r>
      <w:del w:id="15" w:author="ROBERTSON Alexander" w:date="2016-02-17T14:28:00Z">
        <w:r w:rsidR="00E343E4" w:rsidRPr="00E343E4" w:rsidDel="002452A9">
          <w:delText>A</w:delText>
        </w:r>
        <w:commentRangeStart w:id="16"/>
        <w:commentRangeStart w:id="17"/>
        <w:r w:rsidR="00E343E4" w:rsidRPr="00E343E4" w:rsidDel="002452A9">
          <w:delText xml:space="preserve"> </w:delText>
        </w:r>
      </w:del>
      <w:ins w:id="18" w:author="ROBERTSON Alexander" w:date="2016-02-17T14:28:00Z">
        <w:r w:rsidR="002452A9">
          <w:t xml:space="preserve">An independent samples </w:t>
        </w:r>
        <w:bookmarkStart w:id="19" w:name="_GoBack"/>
        <w:bookmarkEnd w:id="19"/>
        <w:r w:rsidR="002452A9" w:rsidRPr="00E343E4">
          <w:t xml:space="preserve"> </w:t>
        </w:r>
      </w:ins>
      <w:del w:id="20" w:author="ROBERTSON Alexander" w:date="2016-02-17T14:27:00Z">
        <w:r w:rsidR="00E343E4" w:rsidRPr="00E343E4" w:rsidDel="002452A9">
          <w:delText xml:space="preserve">paired sample </w:delText>
        </w:r>
        <w:commentRangeEnd w:id="16"/>
        <w:r w:rsidDel="002452A9">
          <w:rPr>
            <w:rStyle w:val="CommentReference"/>
          </w:rPr>
          <w:commentReference w:id="16"/>
        </w:r>
        <w:commentRangeEnd w:id="17"/>
        <w:r w:rsidR="002452A9" w:rsidDel="002452A9">
          <w:rPr>
            <w:rStyle w:val="CommentReference"/>
          </w:rPr>
          <w:commentReference w:id="17"/>
        </w:r>
      </w:del>
      <w:r w:rsidR="00E343E4" w:rsidRPr="00E343E4">
        <w:t xml:space="preserve">t-test performed on the mean ratings of the stimuli confirmed a significant difference (t = 14.583, df = 25, p-value = 9.906e-14) between </w:t>
      </w:r>
      <w:r w:rsidR="008F0E90">
        <w:t xml:space="preserve">the stimuli </w:t>
      </w:r>
      <w:r w:rsidR="009164F8">
        <w:t xml:space="preserve">we had </w:t>
      </w:r>
      <w:r w:rsidR="008F0E90">
        <w:t>pre-</w:t>
      </w:r>
      <w:r w:rsidR="009164F8">
        <w:t xml:space="preserve">labeled </w:t>
      </w:r>
      <w:r w:rsidR="008F0E90">
        <w:t xml:space="preserve">as </w:t>
      </w:r>
      <w:r w:rsidR="00E343E4" w:rsidRPr="00E343E4">
        <w:t>negative</w:t>
      </w:r>
      <w:r w:rsidR="009164F8">
        <w:t xml:space="preserve"> </w:t>
      </w:r>
      <w:r w:rsidR="00E343E4" w:rsidRPr="00E343E4">
        <w:t xml:space="preserve">and </w:t>
      </w:r>
      <w:commentRangeStart w:id="21"/>
      <w:r w:rsidR="00E343E4" w:rsidRPr="00E343E4">
        <w:t>neutral</w:t>
      </w:r>
      <w:commentRangeEnd w:id="21"/>
      <w:r w:rsidR="009164F8">
        <w:rPr>
          <w:rStyle w:val="CommentReference"/>
        </w:rPr>
        <w:commentReference w:id="21"/>
      </w:r>
      <w:r w:rsidR="00E343E4" w:rsidRPr="00E343E4">
        <w:t>.</w:t>
      </w:r>
      <w:ins w:id="22" w:author="ROBERTSON Alexander" w:date="2016-02-17T14:26:00Z">
        <w:r w:rsidR="002452A9">
          <w:t xml:space="preserve"> </w:t>
        </w:r>
        <w:r w:rsidR="002452A9">
          <w:t>In common with Sklar et al, the mean ratings for the constituent words of the negative and neutral phrases ranged were neutral, with an overall mean rating of 0.27.</w:t>
        </w:r>
      </w:ins>
    </w:p>
    <w:p w14:paraId="0EB26A10" w14:textId="77777777" w:rsidR="009C0024" w:rsidRDefault="009C0024" w:rsidP="00D92C43"/>
    <w:p w14:paraId="213749BB" w14:textId="77777777" w:rsidR="009C0024" w:rsidRDefault="009C0024" w:rsidP="00986B8C">
      <w:pPr>
        <w:ind w:firstLine="720"/>
        <w:rPr>
          <w:b/>
        </w:rPr>
      </w:pPr>
      <w:r>
        <w:rPr>
          <w:b/>
        </w:rPr>
        <w:t>Analyses</w:t>
      </w:r>
    </w:p>
    <w:p w14:paraId="611461A0" w14:textId="04C41C73" w:rsidR="009C0024" w:rsidRPr="006B4F4B" w:rsidRDefault="009C0024" w:rsidP="009C0024">
      <w:r>
        <w:t>We again followed Sklar et al’s exclusion criteria. First, subjects were excluded if their accuracy was below 90%. Second, subjects were excluded if their mean RT was greater than 3 standard deviations away from the grand mean of all subjects. Third, trials were excluded if they were answered incorrectly or timed out. Fourth, trials were excluded for each participant if their RT was greater than 3 standard deviations away from the participant’s grand mean. Finally, trials were excluded if their RT was less than 200ms.</w:t>
      </w:r>
    </w:p>
    <w:p w14:paraId="65F22288" w14:textId="77777777" w:rsidR="009C0024" w:rsidRDefault="009C0024" w:rsidP="009C0024"/>
    <w:p w14:paraId="0F01CB08" w14:textId="33173BD6" w:rsidR="009C0024" w:rsidRDefault="009C0024" w:rsidP="009C0024">
      <w:r>
        <w:t>We then analyzed the resulting data in two ways. First, we followed Sklar by conducting a by-items regression of reaction time against valence score. Second, we used linear mixed effects models to test a similar comparison. In lme format (ref) our model had the structure RT ~ ValenceScore + (1+ValenceScore|Subject) + (1|Item).</w:t>
      </w:r>
      <w:r w:rsidR="008F0E90">
        <w:t xml:space="preserve"> </w:t>
      </w:r>
      <w:r>
        <w:t>As before, we analyzed both raw RTs and log-transformed RTs (</w:t>
      </w:r>
      <w:r w:rsidR="002A7B96">
        <w:t>to reduce</w:t>
      </w:r>
      <w:r>
        <w:t xml:space="preserve"> skew).</w:t>
      </w:r>
    </w:p>
    <w:p w14:paraId="0092F7C1" w14:textId="77777777" w:rsidR="009C0024" w:rsidRDefault="009C0024" w:rsidP="00D92C43"/>
    <w:p w14:paraId="45645D30" w14:textId="0949CF26" w:rsidR="006B4F4B" w:rsidRDefault="002F043F" w:rsidP="00986B8C">
      <w:pPr>
        <w:ind w:firstLine="720"/>
        <w:rPr>
          <w:b/>
        </w:rPr>
      </w:pPr>
      <w:r>
        <w:rPr>
          <w:b/>
        </w:rPr>
        <w:t>Results</w:t>
      </w:r>
    </w:p>
    <w:p w14:paraId="0D8EA5A9" w14:textId="31B6CFB4" w:rsidR="005754D8" w:rsidRDefault="005754D8" w:rsidP="00D92C43">
      <w:r>
        <w:t xml:space="preserve">Our results were surprisingly similar to Experiment 1a. Again, we found a (very) marginal effect of affective valence on reaction time (see Figure </w:t>
      </w:r>
      <w:r w:rsidR="000347C8">
        <w:t>3</w:t>
      </w:r>
      <w:r>
        <w:t>), but in the opposite direction to that found by Sklar et al. More neutral phrases (</w:t>
      </w:r>
      <w:r w:rsidR="0006266B">
        <w:t xml:space="preserve">very </w:t>
      </w:r>
      <w:r>
        <w:t>marginally) broke suppression faster than negative phrases (</w:t>
      </w:r>
      <w:r w:rsidR="0006266B">
        <w:t xml:space="preserve">B = -0.018(0.012), </w:t>
      </w:r>
      <w:r w:rsidR="0006266B">
        <w:rPr>
          <w:i/>
        </w:rPr>
        <w:t>t</w:t>
      </w:r>
      <w:r w:rsidR="0006266B">
        <w:t xml:space="preserve">=1.5, </w:t>
      </w:r>
      <w:r w:rsidR="0006266B">
        <w:rPr>
          <w:i/>
        </w:rPr>
        <w:t>p</w:t>
      </w:r>
      <w:r w:rsidR="0006266B">
        <w:t>=.14</w:t>
      </w:r>
      <w:r>
        <w:t xml:space="preserve">). This also held for the log transformed data </w:t>
      </w:r>
      <w:r w:rsidR="0006266B">
        <w:t xml:space="preserve">(B = -0.012(0.008), </w:t>
      </w:r>
      <w:r w:rsidR="0006266B">
        <w:rPr>
          <w:i/>
        </w:rPr>
        <w:t>t</w:t>
      </w:r>
      <w:r w:rsidR="0006266B">
        <w:t xml:space="preserve">=1.5, </w:t>
      </w:r>
      <w:r w:rsidR="0006266B">
        <w:rPr>
          <w:i/>
        </w:rPr>
        <w:t>p</w:t>
      </w:r>
      <w:r w:rsidR="0006266B">
        <w:t>=.13).</w:t>
      </w:r>
      <w:r>
        <w:t xml:space="preserve"> When analyzed using mixed effects models, the results were similar (raw reaction times: </w:t>
      </w:r>
      <w:r w:rsidR="0006266B">
        <w:t xml:space="preserve">B = -0.021(0.013), </w:t>
      </w:r>
      <w:r w:rsidR="0006266B">
        <w:rPr>
          <w:i/>
        </w:rPr>
        <w:t>t</w:t>
      </w:r>
      <w:r w:rsidR="0006266B">
        <w:t xml:space="preserve">=1.7, </w:t>
      </w:r>
      <w:r w:rsidR="0006266B">
        <w:rPr>
          <w:i/>
        </w:rPr>
        <w:t>p</w:t>
      </w:r>
      <w:r w:rsidR="00B64FC2">
        <w:t>=.09</w:t>
      </w:r>
      <w:r w:rsidR="0006266B">
        <w:t>.</w:t>
      </w:r>
      <w:r>
        <w:t xml:space="preserve">, log-transformed reaction times: </w:t>
      </w:r>
      <w:r w:rsidR="00B64FC2">
        <w:t xml:space="preserve">B = -0.012(0.006), </w:t>
      </w:r>
      <w:r w:rsidR="00B64FC2">
        <w:rPr>
          <w:i/>
        </w:rPr>
        <w:t>t</w:t>
      </w:r>
      <w:r w:rsidR="00B64FC2">
        <w:t xml:space="preserve">=1.8, </w:t>
      </w:r>
      <w:r w:rsidR="00B64FC2">
        <w:rPr>
          <w:i/>
        </w:rPr>
        <w:t>p</w:t>
      </w:r>
      <w:r w:rsidR="00B64FC2">
        <w:t>=.07</w:t>
      </w:r>
      <w:r>
        <w:t xml:space="preserve">). </w:t>
      </w:r>
    </w:p>
    <w:p w14:paraId="2C45BC99" w14:textId="77777777" w:rsidR="005754D8" w:rsidRDefault="005754D8" w:rsidP="00D92C43"/>
    <w:p w14:paraId="20AA895C" w14:textId="7990A281" w:rsidR="009C0024" w:rsidRPr="00975D40" w:rsidRDefault="00975D40" w:rsidP="0021169A">
      <w:r>
        <w:t>W</w:t>
      </w:r>
      <w:r w:rsidR="0047051C" w:rsidRPr="00B72D3F">
        <w:t xml:space="preserve">e also </w:t>
      </w:r>
      <w:r>
        <w:t xml:space="preserve">conducted </w:t>
      </w:r>
      <w:r w:rsidR="00A40099" w:rsidRPr="00B72D3F">
        <w:t>a</w:t>
      </w:r>
      <w:r w:rsidR="0047051C" w:rsidRPr="00B72D3F">
        <w:t xml:space="preserve"> </w:t>
      </w:r>
      <w:r w:rsidR="00A40099" w:rsidRPr="00B72D3F">
        <w:t>B</w:t>
      </w:r>
      <w:r w:rsidR="0047051C" w:rsidRPr="00B72D3F">
        <w:t>ayes</w:t>
      </w:r>
      <w:r>
        <w:t>F</w:t>
      </w:r>
      <w:r w:rsidR="0047051C" w:rsidRPr="00B72D3F">
        <w:t>actor</w:t>
      </w:r>
      <w:r w:rsidR="00A40099" w:rsidRPr="00B72D3F">
        <w:t xml:space="preserve"> </w:t>
      </w:r>
      <w:r w:rsidR="000456AB">
        <w:t xml:space="preserve">analysis </w:t>
      </w:r>
      <w:r w:rsidR="00A40099" w:rsidRPr="00B72D3F">
        <w:t xml:space="preserve">comparing the likelihood of our data under the null, and </w:t>
      </w:r>
      <w:r w:rsidR="0021169A" w:rsidRPr="00B72D3F">
        <w:t xml:space="preserve">under a distribution based on the regression coefficient for Experiment 4a in Sklar et al (2012). The size of this factor was </w:t>
      </w:r>
      <w:r w:rsidR="0047051C" w:rsidRPr="00B72D3F">
        <w:t>0.0</w:t>
      </w:r>
      <w:r w:rsidR="0021169A" w:rsidRPr="00B72D3F">
        <w:t>8</w:t>
      </w:r>
      <w:r w:rsidRPr="00B72D3F">
        <w:t>, strong evidence for the null</w:t>
      </w:r>
      <w:r w:rsidR="00E945CC" w:rsidRPr="00B72D3F">
        <w:t>.</w:t>
      </w:r>
      <w:r w:rsidR="0047051C" w:rsidRPr="00B72D3F">
        <w:t xml:space="preserve"> </w:t>
      </w:r>
    </w:p>
    <w:p w14:paraId="1437DEBC" w14:textId="77777777" w:rsidR="005754D8" w:rsidRDefault="005754D8" w:rsidP="00D92C43"/>
    <w:p w14:paraId="6ACD2B62" w14:textId="1533F6B7" w:rsidR="00541D91" w:rsidRDefault="0073096F" w:rsidP="00D92C43">
      <w:r>
        <w:rPr>
          <w:noProof/>
        </w:rPr>
        <w:drawing>
          <wp:inline distT="0" distB="0" distL="0" distR="0" wp14:anchorId="058C80CF" wp14:editId="1F42EB8D">
            <wp:extent cx="6641936" cy="2362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2_Graph.pdf"/>
                    <pic:cNvPicPr/>
                  </pic:nvPicPr>
                  <pic:blipFill>
                    <a:blip r:embed="rId8">
                      <a:extLst>
                        <a:ext uri="{28A0092B-C50C-407E-A947-70E740481C1C}">
                          <a14:useLocalDpi xmlns:a14="http://schemas.microsoft.com/office/drawing/2010/main" val="0"/>
                        </a:ext>
                      </a:extLst>
                    </a:blip>
                    <a:stretch>
                      <a:fillRect/>
                    </a:stretch>
                  </pic:blipFill>
                  <pic:spPr>
                    <a:xfrm>
                      <a:off x="0" y="0"/>
                      <a:ext cx="6652932" cy="2366880"/>
                    </a:xfrm>
                    <a:prstGeom prst="rect">
                      <a:avLst/>
                    </a:prstGeom>
                  </pic:spPr>
                </pic:pic>
              </a:graphicData>
            </a:graphic>
          </wp:inline>
        </w:drawing>
      </w:r>
    </w:p>
    <w:p w14:paraId="5C0644D6" w14:textId="2B21B3AE" w:rsidR="00541D91" w:rsidRPr="00541D91" w:rsidRDefault="00541D91" w:rsidP="00D92C43">
      <w:r>
        <w:rPr>
          <w:b/>
        </w:rPr>
        <w:t xml:space="preserve">Figure 3. </w:t>
      </w:r>
      <w:r>
        <w:t>Effects of sentence valence on breaking suppression time in Experiment 2.</w:t>
      </w:r>
    </w:p>
    <w:p w14:paraId="778BB7DB" w14:textId="77777777" w:rsidR="00541D91" w:rsidRDefault="00541D91" w:rsidP="00D92C43"/>
    <w:p w14:paraId="2BD736E4" w14:textId="15AAF1C1" w:rsidR="0047051C" w:rsidRDefault="0047051C" w:rsidP="0047051C">
      <w:pPr>
        <w:rPr>
          <w:b/>
        </w:rPr>
      </w:pPr>
      <w:r>
        <w:rPr>
          <w:b/>
        </w:rPr>
        <w:t>Experiment 2</w:t>
      </w:r>
      <w:r w:rsidR="00912A33">
        <w:rPr>
          <w:b/>
        </w:rPr>
        <w:t>b</w:t>
      </w:r>
    </w:p>
    <w:p w14:paraId="28049441" w14:textId="2B77720E" w:rsidR="00E343E4" w:rsidRPr="005C411C" w:rsidRDefault="008F0E90" w:rsidP="008F0E90">
      <w:r>
        <w:t xml:space="preserve">Experiment 2b, like Experiment 1b, tested whether we would find effects of semantic combination with better-controlled stimuli. </w:t>
      </w:r>
      <w:r w:rsidRPr="005C411C">
        <w:t>We used</w:t>
      </w:r>
      <w:r>
        <w:rPr>
          <w:b/>
        </w:rPr>
        <w:t xml:space="preserve"> </w:t>
      </w:r>
      <w:r w:rsidR="00E343E4" w:rsidRPr="005C411C">
        <w:t xml:space="preserve">28 pairs of negatively and positively </w:t>
      </w:r>
      <w:r w:rsidR="000456AB">
        <w:t>valenced</w:t>
      </w:r>
      <w:r w:rsidR="000456AB" w:rsidRPr="005C411C">
        <w:t xml:space="preserve"> </w:t>
      </w:r>
      <w:r w:rsidR="00E343E4" w:rsidRPr="005C411C">
        <w:t>English sentences, as rated by AMT users</w:t>
      </w:r>
      <w:r>
        <w:t>,</w:t>
      </w:r>
      <w:r w:rsidR="00E343E4" w:rsidRPr="005C411C">
        <w:t xml:space="preserve"> created by reversing the agent and </w:t>
      </w:r>
      <w:r w:rsidR="00130A47">
        <w:t>theme</w:t>
      </w:r>
      <w:r w:rsidR="00E343E4" w:rsidRPr="005C411C">
        <w:t xml:space="preserve"> of sentences (e.g. </w:t>
      </w:r>
      <w:r w:rsidR="00E343E4" w:rsidRPr="005C411C">
        <w:rPr>
          <w:i/>
        </w:rPr>
        <w:t>The baby hit the brick</w:t>
      </w:r>
      <w:r w:rsidR="00E343E4" w:rsidRPr="005C411C">
        <w:t xml:space="preserve"> and </w:t>
      </w:r>
      <w:r w:rsidR="00E343E4" w:rsidRPr="005C411C">
        <w:rPr>
          <w:i/>
        </w:rPr>
        <w:t>The brick hit the baby</w:t>
      </w:r>
      <w:r w:rsidR="00E343E4" w:rsidRPr="005C411C">
        <w:t>).</w:t>
      </w:r>
      <w:r>
        <w:t xml:space="preserve"> Affectivity ratings were robustly different between negative and neutral sentences </w:t>
      </w:r>
      <w:r w:rsidR="00E343E4" w:rsidRPr="005C411C">
        <w:t>(</w:t>
      </w:r>
      <w:r>
        <w:t xml:space="preserve">MNegative </w:t>
      </w:r>
      <w:commentRangeStart w:id="23"/>
      <w:r>
        <w:t xml:space="preserve">= XX; </w:t>
      </w:r>
      <w:r w:rsidRPr="003223E6">
        <w:rPr>
          <w:u w:val="single"/>
        </w:rPr>
        <w:t>M</w:t>
      </w:r>
      <w:r>
        <w:t>Neutal = XX</w:t>
      </w:r>
      <w:commentRangeEnd w:id="23"/>
      <w:r w:rsidR="00C8240F">
        <w:rPr>
          <w:rStyle w:val="CommentReference"/>
        </w:rPr>
        <w:commentReference w:id="23"/>
      </w:r>
      <w:r>
        <w:t xml:space="preserve">; </w:t>
      </w:r>
      <w:r w:rsidR="00E343E4" w:rsidRPr="005C411C">
        <w:t>t = 9.9493, df = 27, p-value = 1.583e-10).</w:t>
      </w:r>
    </w:p>
    <w:p w14:paraId="7436CAA2" w14:textId="77777777" w:rsidR="00E343E4" w:rsidRDefault="00E343E4" w:rsidP="00E343E4">
      <w:pPr>
        <w:rPr>
          <w:b/>
        </w:rPr>
      </w:pPr>
    </w:p>
    <w:p w14:paraId="071DC86E" w14:textId="77777777" w:rsidR="00637907" w:rsidRDefault="00637907" w:rsidP="005C411C">
      <w:pPr>
        <w:ind w:left="720"/>
        <w:rPr>
          <w:b/>
        </w:rPr>
      </w:pPr>
    </w:p>
    <w:p w14:paraId="16995B05" w14:textId="7D9AC6BA" w:rsidR="00986B8C" w:rsidRPr="005754D8" w:rsidRDefault="00986B8C" w:rsidP="0047051C">
      <w:pPr>
        <w:rPr>
          <w:b/>
        </w:rPr>
      </w:pPr>
      <w:r>
        <w:rPr>
          <w:b/>
        </w:rPr>
        <w:tab/>
        <w:t>Results</w:t>
      </w:r>
    </w:p>
    <w:p w14:paraId="7A618584" w14:textId="48D88EA6" w:rsidR="0047051C" w:rsidRDefault="0047051C" w:rsidP="0047051C">
      <w:r>
        <w:t xml:space="preserve">Again, we found no effect of affective valence on reaction time once low-level factors were controlled for (see Figure </w:t>
      </w:r>
      <w:r w:rsidR="00B64FC2">
        <w:t>3</w:t>
      </w:r>
      <w:r>
        <w:t xml:space="preserve">). This was true for raw data </w:t>
      </w:r>
      <w:r w:rsidR="00B64FC2">
        <w:t xml:space="preserve">(B = -0.006(0.01), </w:t>
      </w:r>
      <w:r w:rsidR="00B64FC2">
        <w:rPr>
          <w:i/>
        </w:rPr>
        <w:t>t</w:t>
      </w:r>
      <w:r w:rsidR="00B64FC2">
        <w:t xml:space="preserve">=0.5, </w:t>
      </w:r>
      <w:r w:rsidR="00B64FC2">
        <w:rPr>
          <w:i/>
        </w:rPr>
        <w:t>p</w:t>
      </w:r>
      <w:r w:rsidR="00B64FC2">
        <w:t>=.62)</w:t>
      </w:r>
      <w:r>
        <w:t xml:space="preserve"> and log-transformed data </w:t>
      </w:r>
      <w:r w:rsidR="00B64FC2">
        <w:t>(</w:t>
      </w:r>
      <w:r w:rsidR="0083732F">
        <w:t>B = -0.005</w:t>
      </w:r>
      <w:r w:rsidR="00B64FC2">
        <w:t>(</w:t>
      </w:r>
      <w:r w:rsidR="0083732F">
        <w:t>0.008</w:t>
      </w:r>
      <w:r w:rsidR="00B64FC2">
        <w:t xml:space="preserve">), </w:t>
      </w:r>
      <w:r w:rsidR="00B64FC2">
        <w:rPr>
          <w:i/>
        </w:rPr>
        <w:t>t</w:t>
      </w:r>
      <w:r w:rsidR="0083732F">
        <w:t>=0.6</w:t>
      </w:r>
      <w:r w:rsidR="00B64FC2">
        <w:t xml:space="preserve">, </w:t>
      </w:r>
      <w:r w:rsidR="00B64FC2">
        <w:rPr>
          <w:i/>
        </w:rPr>
        <w:t>p</w:t>
      </w:r>
      <w:r w:rsidR="0083732F">
        <w:t>=.55</w:t>
      </w:r>
      <w:r w:rsidR="00B64FC2">
        <w:t>)</w:t>
      </w:r>
      <w:r>
        <w:t xml:space="preserve">, and also held under a </w:t>
      </w:r>
      <w:r w:rsidR="00F945BD">
        <w:t xml:space="preserve">maximal </w:t>
      </w:r>
      <w:r>
        <w:t>mixed effects model analys</w:t>
      </w:r>
      <w:r w:rsidR="00F945BD">
        <w:t>i</w:t>
      </w:r>
      <w:r>
        <w:t>s</w:t>
      </w:r>
      <w:r w:rsidR="00F945BD">
        <w:t xml:space="preserve"> that accounted for the pairings between items</w:t>
      </w:r>
      <w:r>
        <w:t xml:space="preserve"> (raw reaction times: </w:t>
      </w:r>
      <w:r w:rsidR="0083732F">
        <w:t xml:space="preserve">(B = -0.006(0.013), </w:t>
      </w:r>
      <w:r w:rsidR="0083732F">
        <w:rPr>
          <w:i/>
        </w:rPr>
        <w:t>t</w:t>
      </w:r>
      <w:r w:rsidR="0083732F">
        <w:t xml:space="preserve">=0.48, </w:t>
      </w:r>
      <w:r w:rsidR="0083732F">
        <w:rPr>
          <w:i/>
        </w:rPr>
        <w:t>p</w:t>
      </w:r>
      <w:r w:rsidR="0083732F">
        <w:t>=.63</w:t>
      </w:r>
      <w:r>
        <w:t xml:space="preserve">, log-transformed reaction times: </w:t>
      </w:r>
      <w:r w:rsidR="0083732F">
        <w:t xml:space="preserve">(B = -0.001(0.006), </w:t>
      </w:r>
      <w:r w:rsidR="0083732F">
        <w:rPr>
          <w:i/>
        </w:rPr>
        <w:t>t</w:t>
      </w:r>
      <w:r w:rsidR="0083732F">
        <w:t xml:space="preserve">=0.23, </w:t>
      </w:r>
      <w:r w:rsidR="0083732F">
        <w:rPr>
          <w:i/>
        </w:rPr>
        <w:t>p</w:t>
      </w:r>
      <w:r w:rsidR="0083732F">
        <w:t>=.82</w:t>
      </w:r>
      <w:r>
        <w:t xml:space="preserve">). </w:t>
      </w:r>
      <w:r w:rsidR="00975D40" w:rsidRPr="00975D40">
        <w:t>A BayesFactor analysis, as in Experiment 2a, produced a factor 0.04, strong evidence for the null.</w:t>
      </w:r>
      <w:r w:rsidR="00975D40" w:rsidRPr="00B72D3F">
        <w:t xml:space="preserve"> Again, therefore, the data provided no evidence for unconscious semantic combination.</w:t>
      </w:r>
    </w:p>
    <w:p w14:paraId="5A093DF9" w14:textId="77777777" w:rsidR="00912A33" w:rsidRDefault="00912A33" w:rsidP="0047051C"/>
    <w:p w14:paraId="746D0110" w14:textId="122824F5" w:rsidR="00912A33" w:rsidRDefault="00912A33" w:rsidP="00912A33">
      <w:pPr>
        <w:rPr>
          <w:b/>
        </w:rPr>
      </w:pPr>
      <w:r>
        <w:rPr>
          <w:b/>
        </w:rPr>
        <w:t>Experiment 2c</w:t>
      </w:r>
    </w:p>
    <w:p w14:paraId="3B242DD5" w14:textId="205F4EEA" w:rsidR="008F0E90" w:rsidRPr="005C411C" w:rsidRDefault="008F0E90" w:rsidP="00912A33">
      <w:r w:rsidRPr="005C411C">
        <w:t xml:space="preserve">Finally, </w:t>
      </w:r>
      <w:r>
        <w:t xml:space="preserve">we tested whether Sklar et al’s </w:t>
      </w:r>
      <w:r w:rsidR="00C67A1C">
        <w:t xml:space="preserve">original </w:t>
      </w:r>
      <w:r>
        <w:t>findings might result from particular perceptual-properties of the Hebrew script</w:t>
      </w:r>
      <w:r w:rsidR="00C67A1C">
        <w:t>,</w:t>
      </w:r>
      <w:r>
        <w:t xml:space="preserve"> by replicating their Experiments 4 and 5 with English speakers.</w:t>
      </w:r>
      <w:r w:rsidR="00C67A1C">
        <w:t xml:space="preserve"> Each participant</w:t>
      </w:r>
      <w:r>
        <w:t xml:space="preserve"> saw all 45 of the negative and neutral Hebrew phrases from those experiments twice, once under the same conditions as the previous studies, and once when the </w:t>
      </w:r>
      <w:r w:rsidR="00F945BD">
        <w:t xml:space="preserve">700ms </w:t>
      </w:r>
      <w:r>
        <w:t xml:space="preserve">contrast ramp went </w:t>
      </w:r>
      <w:r w:rsidR="00F945BD">
        <w:t xml:space="preserve">from 0% </w:t>
      </w:r>
      <w:r>
        <w:t>to 70% (rather than 50%)</w:t>
      </w:r>
      <w:r w:rsidR="00F945BD">
        <w:t xml:space="preserve">. This </w:t>
      </w:r>
      <w:r w:rsidR="00C67A1C">
        <w:t xml:space="preserve">contrast manipulation </w:t>
      </w:r>
      <w:r w:rsidR="00F945BD">
        <w:t xml:space="preserve">allowed us to confirm that participants were sensitive to </w:t>
      </w:r>
      <w:r w:rsidR="000456AB">
        <w:t xml:space="preserve">low-level </w:t>
      </w:r>
      <w:r w:rsidR="00F945BD">
        <w:t>properties of the stimuli.</w:t>
      </w:r>
    </w:p>
    <w:p w14:paraId="2DB71320" w14:textId="77777777" w:rsidR="00AE0C89" w:rsidRDefault="00AE0C89" w:rsidP="00912A33">
      <w:pPr>
        <w:rPr>
          <w:b/>
        </w:rPr>
      </w:pPr>
    </w:p>
    <w:p w14:paraId="70B26B78" w14:textId="07D1C1B3" w:rsidR="009D6087" w:rsidRPr="005754D8" w:rsidRDefault="009D6087" w:rsidP="00912A33">
      <w:pPr>
        <w:rPr>
          <w:b/>
        </w:rPr>
      </w:pPr>
      <w:r>
        <w:rPr>
          <w:b/>
        </w:rPr>
        <w:tab/>
        <w:t>Results</w:t>
      </w:r>
    </w:p>
    <w:p w14:paraId="14CEC198" w14:textId="0A8F6DEF" w:rsidR="00912A33" w:rsidRDefault="00F945BD" w:rsidP="00912A33">
      <w:r>
        <w:t>L</w:t>
      </w:r>
      <w:r w:rsidR="00912A33">
        <w:t xml:space="preserve">ow-level visual features of the Hebrew stimuli </w:t>
      </w:r>
      <w:r>
        <w:t xml:space="preserve">did </w:t>
      </w:r>
      <w:r w:rsidR="00912A33">
        <w:t xml:space="preserve">not explain Sklar et al’s findings. </w:t>
      </w:r>
      <w:r w:rsidR="00C67A1C">
        <w:t>Phrases</w:t>
      </w:r>
      <w:r>
        <w:t xml:space="preserve"> </w:t>
      </w:r>
      <w:r w:rsidR="00912A33">
        <w:t xml:space="preserve">with lower affective valence scores were no faster to break suppression. This was true for raw data </w:t>
      </w:r>
      <w:r w:rsidR="007E262A">
        <w:t>(B = 0.001</w:t>
      </w:r>
      <w:r w:rsidR="000B7577">
        <w:t>6(0.0</w:t>
      </w:r>
      <w:r w:rsidR="007E262A">
        <w:t>11</w:t>
      </w:r>
      <w:r w:rsidR="0083732F">
        <w:t xml:space="preserve">), </w:t>
      </w:r>
      <w:r w:rsidR="0083732F">
        <w:rPr>
          <w:i/>
        </w:rPr>
        <w:t>t</w:t>
      </w:r>
      <w:r w:rsidR="0083732F">
        <w:t>=0</w:t>
      </w:r>
      <w:r w:rsidR="000B7577">
        <w:t>.</w:t>
      </w:r>
      <w:r w:rsidR="007E262A">
        <w:t>16</w:t>
      </w:r>
      <w:r w:rsidR="0083732F">
        <w:t xml:space="preserve">, </w:t>
      </w:r>
      <w:r w:rsidR="0083732F">
        <w:rPr>
          <w:i/>
        </w:rPr>
        <w:t>p</w:t>
      </w:r>
      <w:r w:rsidR="0083732F">
        <w:t>=.</w:t>
      </w:r>
      <w:r w:rsidR="007E262A">
        <w:t>88</w:t>
      </w:r>
      <w:r w:rsidR="0083732F">
        <w:t>)</w:t>
      </w:r>
      <w:r w:rsidR="00912A33">
        <w:t xml:space="preserve"> and log-transformed data </w:t>
      </w:r>
      <w:r w:rsidR="000B7577">
        <w:t xml:space="preserve">(B = </w:t>
      </w:r>
      <w:r w:rsidR="007E262A">
        <w:t>0.0009</w:t>
      </w:r>
      <w:r w:rsidR="000B7577">
        <w:t>(0.007</w:t>
      </w:r>
      <w:r w:rsidR="0083732F">
        <w:t xml:space="preserve">), </w:t>
      </w:r>
      <w:r w:rsidR="0083732F">
        <w:rPr>
          <w:i/>
        </w:rPr>
        <w:t>t</w:t>
      </w:r>
      <w:r w:rsidR="007E262A">
        <w:t>=0.1</w:t>
      </w:r>
      <w:r w:rsidR="000B7577">
        <w:t>2</w:t>
      </w:r>
      <w:r w:rsidR="0083732F">
        <w:t xml:space="preserve">, </w:t>
      </w:r>
      <w:r w:rsidR="0083732F">
        <w:rPr>
          <w:i/>
        </w:rPr>
        <w:t>p</w:t>
      </w:r>
      <w:r w:rsidR="0083732F">
        <w:t>=.</w:t>
      </w:r>
      <w:r w:rsidR="007E262A">
        <w:t>90</w:t>
      </w:r>
      <w:r w:rsidR="0083732F">
        <w:t>)</w:t>
      </w:r>
      <w:r w:rsidR="00912A33">
        <w:t xml:space="preserve">, and also held under a mixed effects model analysis (raw reaction times: </w:t>
      </w:r>
      <w:r w:rsidR="007E262A">
        <w:t xml:space="preserve">B = -0.0036(0.0012), </w:t>
      </w:r>
      <w:r w:rsidR="007E262A">
        <w:rPr>
          <w:i/>
        </w:rPr>
        <w:t>t</w:t>
      </w:r>
      <w:r w:rsidR="007E262A">
        <w:t xml:space="preserve">=0.3, </w:t>
      </w:r>
      <w:r w:rsidR="007E262A">
        <w:rPr>
          <w:i/>
        </w:rPr>
        <w:t>p</w:t>
      </w:r>
      <w:r w:rsidR="007E262A">
        <w:t>=.77</w:t>
      </w:r>
      <w:r w:rsidR="00912A33">
        <w:t>, log-transformed reaction times:</w:t>
      </w:r>
      <w:r w:rsidR="0083732F">
        <w:t xml:space="preserve"> </w:t>
      </w:r>
      <w:r w:rsidR="007E262A">
        <w:t xml:space="preserve">B = 0.004(0.007), </w:t>
      </w:r>
      <w:r w:rsidR="007E262A">
        <w:rPr>
          <w:i/>
        </w:rPr>
        <w:t>t</w:t>
      </w:r>
      <w:r w:rsidR="007E262A">
        <w:t xml:space="preserve">=0.22, </w:t>
      </w:r>
      <w:r w:rsidR="007E262A">
        <w:rPr>
          <w:i/>
        </w:rPr>
        <w:t>p</w:t>
      </w:r>
      <w:r w:rsidR="007E262A">
        <w:t>=.83</w:t>
      </w:r>
      <w:r w:rsidR="00912A33">
        <w:t xml:space="preserve">). </w:t>
      </w:r>
      <w:r w:rsidR="00C67A1C">
        <w:t xml:space="preserve">This null effect did not differ across the contrast levels </w:t>
      </w:r>
      <w:r w:rsidR="000B7577">
        <w:t>(</w:t>
      </w:r>
      <w:r w:rsidR="007E262A">
        <w:t xml:space="preserve">all </w:t>
      </w:r>
      <w:r w:rsidR="007E262A">
        <w:rPr>
          <w:i/>
        </w:rPr>
        <w:t xml:space="preserve">p </w:t>
      </w:r>
      <w:r w:rsidR="007E262A">
        <w:t>values &gt; .70 across all analyses</w:t>
      </w:r>
      <w:r w:rsidR="000B7577">
        <w:t>).</w:t>
      </w:r>
    </w:p>
    <w:p w14:paraId="5AE5A495" w14:textId="77777777" w:rsidR="00912A33" w:rsidRDefault="00912A33" w:rsidP="00912A33"/>
    <w:p w14:paraId="36E7C318" w14:textId="45E4A98C" w:rsidR="00912A33" w:rsidRDefault="00912A33" w:rsidP="00912A33">
      <w:r>
        <w:t xml:space="preserve">However, as evidence for the effectiveness of our CFS set-up, we did find that stimuli that were presented in higher-contrast </w:t>
      </w:r>
      <w:r w:rsidR="00F945BD">
        <w:t xml:space="preserve">broke </w:t>
      </w:r>
      <w:r>
        <w:t>suppression faster</w:t>
      </w:r>
      <w:r w:rsidR="007E262A">
        <w:t>. This held in both the standard regression analysis</w:t>
      </w:r>
      <w:r>
        <w:t xml:space="preserve"> </w:t>
      </w:r>
      <w:r w:rsidR="007E262A">
        <w:t>(</w:t>
      </w:r>
      <w:r w:rsidR="0083732F">
        <w:t>raw</w:t>
      </w:r>
      <w:r w:rsidR="007E262A">
        <w:t xml:space="preserve"> reaction times: B = -0.09(0.01</w:t>
      </w:r>
      <w:r w:rsidR="0083732F">
        <w:t xml:space="preserve">), </w:t>
      </w:r>
      <w:r w:rsidR="0083732F">
        <w:rPr>
          <w:i/>
        </w:rPr>
        <w:t>t</w:t>
      </w:r>
      <w:r w:rsidR="007E262A">
        <w:t>=9.0</w:t>
      </w:r>
      <w:r w:rsidR="0083732F">
        <w:t xml:space="preserve">, </w:t>
      </w:r>
      <w:r w:rsidR="0083732F">
        <w:rPr>
          <w:i/>
        </w:rPr>
        <w:t>p</w:t>
      </w:r>
      <w:r w:rsidR="0083732F">
        <w:t>&lt;.0001, log-transformed reaction times: B = -0.</w:t>
      </w:r>
      <w:r w:rsidR="007E262A">
        <w:t>07(0.007</w:t>
      </w:r>
      <w:r w:rsidR="0083732F">
        <w:t xml:space="preserve">), </w:t>
      </w:r>
      <w:r w:rsidR="0083732F">
        <w:rPr>
          <w:i/>
        </w:rPr>
        <w:t>t</w:t>
      </w:r>
      <w:r w:rsidR="0083732F">
        <w:t>=</w:t>
      </w:r>
      <w:r w:rsidR="007E262A">
        <w:t>9.1</w:t>
      </w:r>
      <w:r w:rsidR="0083732F">
        <w:t xml:space="preserve">, </w:t>
      </w:r>
      <w:r w:rsidR="0083732F">
        <w:rPr>
          <w:i/>
        </w:rPr>
        <w:t>p</w:t>
      </w:r>
      <w:r w:rsidR="0083732F">
        <w:t>&lt;.0001)</w:t>
      </w:r>
      <w:r w:rsidR="007E262A">
        <w:t xml:space="preserve"> and a mixed model analysis (raw reaction times: B = -0.1(0.01), </w:t>
      </w:r>
      <w:r w:rsidR="007E262A">
        <w:rPr>
          <w:i/>
        </w:rPr>
        <w:t>t</w:t>
      </w:r>
      <w:r w:rsidR="007E262A">
        <w:t xml:space="preserve">=8.5, </w:t>
      </w:r>
      <w:r w:rsidR="007E262A">
        <w:rPr>
          <w:i/>
        </w:rPr>
        <w:t>p</w:t>
      </w:r>
      <w:r w:rsidR="007E262A">
        <w:t xml:space="preserve">&lt;.0001, log-transformed reaction times: B = -0.070(0.006), </w:t>
      </w:r>
      <w:r w:rsidR="007E262A">
        <w:rPr>
          <w:i/>
        </w:rPr>
        <w:t>t</w:t>
      </w:r>
      <w:r w:rsidR="007E262A">
        <w:t xml:space="preserve">=11.4, </w:t>
      </w:r>
      <w:r w:rsidR="007E262A">
        <w:rPr>
          <w:i/>
        </w:rPr>
        <w:t>p</w:t>
      </w:r>
      <w:r w:rsidR="007E262A">
        <w:t>&lt;.0001).</w:t>
      </w:r>
    </w:p>
    <w:p w14:paraId="2F9B5086" w14:textId="77777777" w:rsidR="00912A33" w:rsidRDefault="00912A33" w:rsidP="0047051C"/>
    <w:p w14:paraId="4D8CC10F" w14:textId="77777777" w:rsidR="0047051C" w:rsidRDefault="0047051C" w:rsidP="00D92C43"/>
    <w:p w14:paraId="53AD5F6B" w14:textId="50E22F62" w:rsidR="0047051C" w:rsidRDefault="0047051C" w:rsidP="00D92C43">
      <w:pPr>
        <w:rPr>
          <w:b/>
        </w:rPr>
      </w:pPr>
      <w:r>
        <w:rPr>
          <w:b/>
        </w:rPr>
        <w:t>Discussion</w:t>
      </w:r>
    </w:p>
    <w:p w14:paraId="3D3261E4" w14:textId="70492B16" w:rsidR="0047051C" w:rsidRDefault="009B3CD0" w:rsidP="00D92C43">
      <w:r w:rsidRPr="009B3CD0">
        <w:t xml:space="preserve">Just as </w:t>
      </w:r>
      <w:r>
        <w:t xml:space="preserve">in Experiment 1, we </w:t>
      </w:r>
      <w:r w:rsidR="00275818">
        <w:t xml:space="preserve">found no </w:t>
      </w:r>
      <w:r>
        <w:t xml:space="preserve">evidence that combinatorial semantic information </w:t>
      </w:r>
      <w:r w:rsidR="00F945BD">
        <w:t xml:space="preserve">was </w:t>
      </w:r>
      <w:r>
        <w:t xml:space="preserve">processed without awareness. </w:t>
      </w:r>
      <w:r w:rsidR="002A7B96">
        <w:t xml:space="preserve">This was the case for </w:t>
      </w:r>
      <w:r w:rsidR="00C67A1C">
        <w:t xml:space="preserve">English </w:t>
      </w:r>
      <w:r w:rsidR="002A7B96">
        <w:t xml:space="preserve">phrases that were highly similar to those used by Sklar et al (Experiment 2a), and for sentences that were better-controlled for differences in visual properties (Experiment 2b). </w:t>
      </w:r>
      <w:r w:rsidR="00275818">
        <w:t xml:space="preserve">Meanwhile, </w:t>
      </w:r>
      <w:r w:rsidR="002A7B96">
        <w:t>Experiment 2c provided evidence that Sklar’s initial findings were not due to visual differences between items.</w:t>
      </w:r>
    </w:p>
    <w:p w14:paraId="24209B2E" w14:textId="77777777" w:rsidR="002A7B96" w:rsidRDefault="002A7B96" w:rsidP="00D92C43"/>
    <w:p w14:paraId="708B59EF" w14:textId="5C46EC06" w:rsidR="002A7B96" w:rsidRDefault="002A7B96" w:rsidP="00D92C43">
      <w:r>
        <w:t>Interestingly, this experiment offered us the opportunity to replicate another controversial continuous flash suppression result, that words in familiar scripts break suppression faster than words in unfamiliar scripts</w:t>
      </w:r>
      <w:r w:rsidR="000456AB">
        <w:t xml:space="preserve"> </w:t>
      </w:r>
      <w:r w:rsidR="000456AB">
        <w:fldChar w:fldCharType="begin"/>
      </w:r>
      <w:r w:rsidR="000456AB">
        <w:instrText xml:space="preserve"> ADDIN EN.CITE &lt;EndNote&gt;&lt;Cite&gt;&lt;Author&gt;Jiang&lt;/Author&gt;&lt;Year&gt;2007&lt;/Year&gt;&lt;RecNum&gt;3679&lt;/RecNum&gt;&lt;DisplayText&gt;(Jiang et al., 2007)&lt;/DisplayText&gt;&lt;record&gt;&lt;rec-number&gt;3679&lt;/rec-number&gt;&lt;foreign-keys&gt;&lt;key app="EN" db-id="rzz000peutefaoewtws5rfrqed2ta2ffwaxp" timestamp="1455636429"&gt;3679&lt;/key&gt;&lt;/foreign-keys&gt;&lt;ref-type name="Journal Article"&gt;17&lt;/ref-type&gt;&lt;contributors&gt;&lt;authors&gt;&lt;author&gt;Jiang, Yi&lt;/author&gt;&lt;author&gt;Costello, Patricia&lt;/author&gt;&lt;author&gt;He, Sheng&lt;/author&gt;&lt;/authors&gt;&lt;/contributors&gt;&lt;titles&gt;&lt;title&gt;Processing of invisible stimuli: Advantage of upright faces and recognizable words in overcoming interocular suppression&lt;/title&gt;&lt;secondary-title&gt;Psychological science&lt;/secondary-title&gt;&lt;/titles&gt;&lt;periodical&gt;&lt;full-title&gt;Psychological Science&lt;/full-title&gt;&lt;/periodical&gt;&lt;pages&gt;349-355&lt;/pages&gt;&lt;volume&gt;18&lt;/volume&gt;&lt;number&gt;4&lt;/number&gt;&lt;dates&gt;&lt;year&gt;2007&lt;/year&gt;&lt;/dates&gt;&lt;isbn&gt;0956-7976&lt;/isbn&gt;&lt;urls&gt;&lt;/urls&gt;&lt;/record&gt;&lt;/Cite&gt;&lt;/EndNote&gt;</w:instrText>
      </w:r>
      <w:r w:rsidR="000456AB">
        <w:fldChar w:fldCharType="separate"/>
      </w:r>
      <w:r w:rsidR="000456AB">
        <w:rPr>
          <w:noProof/>
        </w:rPr>
        <w:t>(Jiang et al., 2007)</w:t>
      </w:r>
      <w:r w:rsidR="000456AB">
        <w:fldChar w:fldCharType="end"/>
      </w:r>
      <w:r>
        <w:t xml:space="preserve">. Indeed, </w:t>
      </w:r>
      <w:r w:rsidR="007E262A">
        <w:t xml:space="preserve">English </w:t>
      </w:r>
      <w:r>
        <w:t xml:space="preserve">phrases </w:t>
      </w:r>
      <w:r w:rsidR="007E262A">
        <w:t>broke suppression faster than Hebrew phrases matched on contrast</w:t>
      </w:r>
      <w:r w:rsidR="003C3D2F">
        <w:t xml:space="preserve"> and controlling for length</w:t>
      </w:r>
      <w:r>
        <w:t xml:space="preserve"> (English</w:t>
      </w:r>
      <w:r w:rsidR="001A130C">
        <w:t xml:space="preserve">: </w:t>
      </w:r>
      <w:r w:rsidR="001A130C">
        <w:rPr>
          <w:u w:val="single"/>
        </w:rPr>
        <w:t>M</w:t>
      </w:r>
      <w:r w:rsidR="001A130C">
        <w:t xml:space="preserve"> = 1.58s(SD = 1.0)</w:t>
      </w:r>
      <w:r>
        <w:t>,</w:t>
      </w:r>
      <w:r w:rsidR="007E262A">
        <w:t xml:space="preserve"> Hebrew:</w:t>
      </w:r>
      <w:r w:rsidR="001A130C">
        <w:t xml:space="preserve"> 1.67s(1.1)</w:t>
      </w:r>
      <w:r w:rsidR="007E262A">
        <w:t>,</w:t>
      </w:r>
      <w:r>
        <w:t xml:space="preserve"> </w:t>
      </w:r>
      <w:r w:rsidR="007E262A">
        <w:t>B = -0.0</w:t>
      </w:r>
      <w:r w:rsidR="003C3D2F">
        <w:t>7</w:t>
      </w:r>
      <w:r w:rsidR="007E262A">
        <w:t>(0.02</w:t>
      </w:r>
      <w:r w:rsidR="003C3D2F">
        <w:t>4</w:t>
      </w:r>
      <w:r w:rsidR="007E262A">
        <w:t xml:space="preserve">), </w:t>
      </w:r>
      <w:r w:rsidR="007E262A">
        <w:rPr>
          <w:i/>
        </w:rPr>
        <w:t>t</w:t>
      </w:r>
      <w:r w:rsidR="007E262A">
        <w:t>=3.</w:t>
      </w:r>
      <w:r w:rsidR="003C3D2F">
        <w:t>1</w:t>
      </w:r>
      <w:r w:rsidR="007E262A">
        <w:t xml:space="preserve">, </w:t>
      </w:r>
      <w:r w:rsidR="007E262A">
        <w:rPr>
          <w:i/>
        </w:rPr>
        <w:t>p</w:t>
      </w:r>
      <w:r w:rsidR="007E262A" w:rsidRPr="005C411C">
        <w:t>=</w:t>
      </w:r>
      <w:r w:rsidR="007E262A">
        <w:t>.002</w:t>
      </w:r>
      <w:r>
        <w:t xml:space="preserve">). This result, </w:t>
      </w:r>
      <w:r w:rsidR="005F3C88">
        <w:t xml:space="preserve">in combination with our contrast manipulation in Experiment 2c and </w:t>
      </w:r>
      <w:r>
        <w:t>participants’ sensitivity to stimulus length in Experiment 1</w:t>
      </w:r>
      <w:r w:rsidR="000456AB">
        <w:rPr>
          <w:rStyle w:val="FootnoteReference"/>
        </w:rPr>
        <w:footnoteReference w:id="2"/>
      </w:r>
      <w:r w:rsidR="000456AB">
        <w:t>,</w:t>
      </w:r>
      <w:r>
        <w:t xml:space="preserve">  demonstrates that participants in our continuous flash suppression procedure were sensitive to important low-level differences between stimuli, but were insensitive to higher-level semantic properties.</w:t>
      </w:r>
    </w:p>
    <w:p w14:paraId="6F14D306" w14:textId="77777777" w:rsidR="002A7B96" w:rsidRDefault="002A7B96" w:rsidP="00D92C43"/>
    <w:p w14:paraId="03921899" w14:textId="27B03684" w:rsidR="002A7B96" w:rsidRPr="002A7B96" w:rsidRDefault="002A7B96" w:rsidP="00D92C43">
      <w:pPr>
        <w:rPr>
          <w:b/>
        </w:rPr>
      </w:pPr>
      <w:r>
        <w:rPr>
          <w:b/>
        </w:rPr>
        <w:t>General Discussion</w:t>
      </w:r>
    </w:p>
    <w:p w14:paraId="1288BA44" w14:textId="12B435E3" w:rsidR="005754D8" w:rsidRDefault="00275818" w:rsidP="00D92C43">
      <w:r>
        <w:lastRenderedPageBreak/>
        <w:t xml:space="preserve">The Yes It Can </w:t>
      </w:r>
      <w:r w:rsidR="00A856D1">
        <w:t>principle</w:t>
      </w:r>
      <w:r w:rsidR="00B36120">
        <w:t xml:space="preserve"> </w:t>
      </w:r>
      <w:r w:rsidR="00253BA4">
        <w:fldChar w:fldCharType="begin"/>
      </w:r>
      <w:r w:rsidR="00253BA4">
        <w:instrText xml:space="preserve"> ADDIN EN.CITE &lt;EndNote&gt;&lt;Cite&gt;&lt;Author&gt;Hassin&lt;/Author&gt;&lt;Year&gt;2013&lt;/Year&gt;&lt;RecNum&gt;3670&lt;/RecNum&gt;&lt;DisplayText&gt;(Hassin, 2013)&lt;/DisplayText&gt;&lt;record&gt;&lt;rec-number&gt;3670&lt;/rec-number&gt;&lt;foreign-keys&gt;&lt;key app="EN" db-id="rzz000peutefaoewtws5rfrqed2ta2ffwaxp" timestamp="1455634269"&gt;3670&lt;/key&gt;&lt;/foreign-keys&gt;&lt;ref-type name="Journal Article"&gt;17&lt;/ref-type&gt;&lt;contributors&gt;&lt;authors&gt;&lt;author&gt;Hassin, Ran R&lt;/author&gt;&lt;/authors&gt;&lt;/contributors&gt;&lt;titles&gt;&lt;title&gt;Yes it can: On the functional abilities of the human unconscious&lt;/title&gt;&lt;secondary-title&gt;Perspectives on Psychological Science&lt;/secondary-title&gt;&lt;/titles&gt;&lt;periodical&gt;&lt;full-title&gt;Perspectives on Psychological Science&lt;/full-title&gt;&lt;/periodical&gt;&lt;pages&gt;195-207&lt;/pages&gt;&lt;volume&gt;8&lt;/volume&gt;&lt;number&gt;2&lt;/number&gt;&lt;dates&gt;&lt;year&gt;2013&lt;/year&gt;&lt;/dates&gt;&lt;isbn&gt;1745-6916&lt;/isbn&gt;&lt;urls&gt;&lt;/urls&gt;&lt;/record&gt;&lt;/Cite&gt;&lt;/EndNote&gt;</w:instrText>
      </w:r>
      <w:r w:rsidR="00253BA4">
        <w:fldChar w:fldCharType="separate"/>
      </w:r>
      <w:r w:rsidR="00253BA4">
        <w:rPr>
          <w:noProof/>
        </w:rPr>
        <w:t>(Hassin, 2013)</w:t>
      </w:r>
      <w:r w:rsidR="00253BA4">
        <w:fldChar w:fldCharType="end"/>
      </w:r>
      <w:r>
        <w:t xml:space="preserve"> argues that there are essentially no limitations on </w:t>
      </w:r>
      <w:r w:rsidR="009164F8">
        <w:t xml:space="preserve">the </w:t>
      </w:r>
      <w:r>
        <w:t xml:space="preserve">mental representations or computations </w:t>
      </w:r>
      <w:r w:rsidR="009164F8">
        <w:t xml:space="preserve">that </w:t>
      </w:r>
      <w:r>
        <w:t>can occur without awareness</w:t>
      </w:r>
      <w:r w:rsidR="00D12DD9">
        <w:t>, an important contrast to previous theories of unconscious information processing</w:t>
      </w:r>
      <w:r>
        <w:t xml:space="preserve">. A key piece of evidence for this idea </w:t>
      </w:r>
      <w:r w:rsidR="00F945BD">
        <w:t xml:space="preserve">has been </w:t>
      </w:r>
      <w:r>
        <w:t>the finding that, for Hebrew speakers, semantically unusual or emotionally negative sentences “break through” continuous flash suppression before neutral sentences</w:t>
      </w:r>
      <w:r w:rsidR="00B36120">
        <w:t xml:space="preserve"> </w:t>
      </w:r>
      <w:r w:rsidR="00253BA4">
        <w:fldChar w:fldCharType="begin"/>
      </w:r>
      <w:r w:rsidR="00253BA4">
        <w:instrText xml:space="preserve"> ADDIN EN.CITE &lt;EndNote&gt;&lt;Cite&gt;&lt;Author&gt;Sklar&lt;/Author&gt;&lt;Year&gt;2012&lt;/Year&gt;&lt;RecNum&gt;3671&lt;/RecNum&gt;&lt;DisplayText&gt;(Sklar et al., 2012)&lt;/DisplayText&gt;&lt;record&gt;&lt;rec-number&gt;3671&lt;/rec-number&gt;&lt;foreign-keys&gt;&lt;key app="EN" db-id="rzz000peutefaoewtws5rfrqed2ta2ffwaxp" timestamp="1455634332"&gt;3671&lt;/key&gt;&lt;/foreign-keys&gt;&lt;ref-type name="Journal Article"&gt;17&lt;/ref-type&gt;&lt;contributors&gt;&lt;authors&gt;&lt;author&gt;Sklar, Asael Y&lt;/author&gt;&lt;author&gt;Levy, Nir&lt;/author&gt;&lt;author&gt;Goldstein, Ariel&lt;/author&gt;&lt;author&gt;Mandel, Roi&lt;/author&gt;&lt;author&gt;Maril, Anat&lt;/author&gt;&lt;author&gt;Hassin, Ran R&lt;/author&gt;&lt;/authors&gt;&lt;/contributors&gt;&lt;titles&gt;&lt;title&gt;Reading and doing arithmetic nonconsciously&lt;/title&gt;&lt;secondary-title&gt;Proceedings of the National Academy of Sciences&lt;/secondary-title&gt;&lt;/titles&gt;&lt;periodical&gt;&lt;full-title&gt;Proceedings of the National Academy of Sciences&lt;/full-title&gt;&lt;/periodical&gt;&lt;pages&gt;19614-19619&lt;/pages&gt;&lt;volume&gt;109&lt;/volume&gt;&lt;number&gt;48&lt;/number&gt;&lt;dates&gt;&lt;year&gt;2012&lt;/year&gt;&lt;/dates&gt;&lt;isbn&gt;0027-8424&lt;/isbn&gt;&lt;urls&gt;&lt;/urls&gt;&lt;/record&gt;&lt;/Cite&gt;&lt;/EndNote&gt;</w:instrText>
      </w:r>
      <w:r w:rsidR="00253BA4">
        <w:fldChar w:fldCharType="separate"/>
      </w:r>
      <w:r w:rsidR="00253BA4">
        <w:rPr>
          <w:noProof/>
        </w:rPr>
        <w:t>(Sklar et al., 2012)</w:t>
      </w:r>
      <w:r w:rsidR="00253BA4">
        <w:fldChar w:fldCharType="end"/>
      </w:r>
      <w:r>
        <w:t xml:space="preserve">. Our </w:t>
      </w:r>
      <w:r w:rsidR="00B36120">
        <w:t xml:space="preserve">results </w:t>
      </w:r>
      <w:r>
        <w:t xml:space="preserve">cast doubt on the generalizability of that </w:t>
      </w:r>
      <w:r w:rsidR="00F945BD">
        <w:t>result</w:t>
      </w:r>
      <w:r>
        <w:t>. Across four high-powered studies, we found no good evidence that the semantic content of an English sentence affects the speed with which it break</w:t>
      </w:r>
      <w:r w:rsidR="009164F8">
        <w:t>s through</w:t>
      </w:r>
      <w:r>
        <w:t xml:space="preserve"> suppression.</w:t>
      </w:r>
      <w:r w:rsidR="00043B22">
        <w:t xml:space="preserve"> This held for experiments using translations of Sklar et al’s original Hebrew stimuli, as well as for experiments using larger numbers of better-controlled stimuli.</w:t>
      </w:r>
    </w:p>
    <w:p w14:paraId="78431101" w14:textId="77777777" w:rsidR="00043B22" w:rsidRDefault="00043B22" w:rsidP="00D92C43"/>
    <w:p w14:paraId="00B19FA3" w14:textId="12923615" w:rsidR="00043B22" w:rsidRDefault="00043B22" w:rsidP="00D92C43">
      <w:r>
        <w:t xml:space="preserve">Why did we fail to find evidence for unconscious semantic processing, given that previous work found evidence for it across four different experiments? One possibility is that our continuous flash suppression apparatus – our stereoscope and visual display parameters – were such as to render subjects insensitive to properties of the suppressed image. We see </w:t>
      </w:r>
      <w:r w:rsidR="00C67A1C">
        <w:t xml:space="preserve">little </w:t>
      </w:r>
      <w:r>
        <w:t>reason to give</w:t>
      </w:r>
      <w:r w:rsidR="00D12DD9">
        <w:t xml:space="preserve"> this explanation credence.</w:t>
      </w:r>
      <w:r>
        <w:t xml:space="preserve"> </w:t>
      </w:r>
      <w:r w:rsidR="00D12DD9">
        <w:t xml:space="preserve">The </w:t>
      </w:r>
      <w:r>
        <w:t xml:space="preserve">participants in our experiment were sensitive to </w:t>
      </w:r>
      <w:r w:rsidR="00D12DD9">
        <w:t xml:space="preserve">important lower-level stimulus factors such as a </w:t>
      </w:r>
      <w:r>
        <w:t>sentence</w:t>
      </w:r>
      <w:r w:rsidR="00D12DD9">
        <w:t xml:space="preserve">’s </w:t>
      </w:r>
      <w:r w:rsidR="00B36120">
        <w:t xml:space="preserve">script </w:t>
      </w:r>
      <w:r w:rsidR="00D12DD9">
        <w:t>and its</w:t>
      </w:r>
      <w:r w:rsidR="00B36120" w:rsidRPr="00B36120">
        <w:t xml:space="preserve"> </w:t>
      </w:r>
      <w:r w:rsidR="00B36120">
        <w:t>length</w:t>
      </w:r>
      <w:r>
        <w:t xml:space="preserve">. If </w:t>
      </w:r>
      <w:r w:rsidR="00D12DD9">
        <w:t xml:space="preserve">participants were also engaging in </w:t>
      </w:r>
      <w:r>
        <w:t>unconscious semantic processing, our apparatus should have been able to detect it.</w:t>
      </w:r>
    </w:p>
    <w:p w14:paraId="519A2133" w14:textId="77777777" w:rsidR="00043B22" w:rsidRDefault="00043B22" w:rsidP="00D92C43"/>
    <w:p w14:paraId="20F87945" w14:textId="77DB0614" w:rsidR="00043B22" w:rsidRDefault="00043B22" w:rsidP="00D92C43">
      <w:r>
        <w:t xml:space="preserve">Alternately, it could be that certain characteristics of </w:t>
      </w:r>
      <w:r w:rsidR="009164F8">
        <w:t xml:space="preserve">the </w:t>
      </w:r>
      <w:r>
        <w:t xml:space="preserve">Hebrew </w:t>
      </w:r>
      <w:r w:rsidR="009164F8">
        <w:t xml:space="preserve">language or script </w:t>
      </w:r>
      <w:r>
        <w:t>make it easier to process unconsciously. For example,</w:t>
      </w:r>
      <w:r w:rsidR="009164F8">
        <w:t xml:space="preserve"> printed</w:t>
      </w:r>
      <w:r>
        <w:t xml:space="preserve"> Hebrew words are typically shorter than English words. Additionally, Hebrew typically marks a word’s case (subject versus object) using particles rather than </w:t>
      </w:r>
      <w:r w:rsidR="00466094">
        <w:t>linear order (subject before verb). Perhaps the spatial processing necessary to recover linear order is impaired under unconscious conditions? However, both of these explanations imply considerable and arbitrary limitations to unconscious processing (e.g., only short words can be semantically processed, or syntactic case can only be determined through particles rather than position), which would not be expected under the Yes It Can hypothesis.</w:t>
      </w:r>
    </w:p>
    <w:p w14:paraId="10D5EBF3" w14:textId="77777777" w:rsidR="00466094" w:rsidRDefault="00466094" w:rsidP="00D92C43"/>
    <w:p w14:paraId="454D410C" w14:textId="5D945C32" w:rsidR="00466094" w:rsidRDefault="00466094" w:rsidP="00D92C43">
      <w:r>
        <w:t xml:space="preserve">A final possibility is that the previous results may have </w:t>
      </w:r>
      <w:r w:rsidR="000456AB">
        <w:t xml:space="preserve">been due to </w:t>
      </w:r>
      <w:r w:rsidR="00F92E32">
        <w:t>certain</w:t>
      </w:r>
      <w:r w:rsidR="00D12DD9">
        <w:t xml:space="preserve"> statistical properties of that</w:t>
      </w:r>
      <w:r>
        <w:t xml:space="preserve"> </w:t>
      </w:r>
      <w:r w:rsidR="00F92E32">
        <w:t>data</w:t>
      </w:r>
      <w:r>
        <w:t xml:space="preserve">. </w:t>
      </w:r>
      <w:r w:rsidR="00F92E32">
        <w:t xml:space="preserve">For example, </w:t>
      </w:r>
      <w:r>
        <w:t xml:space="preserve">effects </w:t>
      </w:r>
      <w:r w:rsidR="00F92E32">
        <w:t xml:space="preserve">of semantic priming </w:t>
      </w:r>
      <w:r>
        <w:t>are typically quite small</w:t>
      </w:r>
      <w:r w:rsidR="00B36120">
        <w:rPr>
          <w:rStyle w:val="FootnoteReference"/>
        </w:rPr>
        <w:footnoteReference w:id="3"/>
      </w:r>
      <w:r>
        <w:t xml:space="preserve">, and those previous studies used smaller sample sizes (approximately 30 participants per experiment) and smaller numbers of items (e.g., only </w:t>
      </w:r>
      <w:r w:rsidR="00B36120">
        <w:t xml:space="preserve">34 </w:t>
      </w:r>
      <w:r>
        <w:t>items in the violation condition of Experiment 1)</w:t>
      </w:r>
      <w:r w:rsidR="00F92E32">
        <w:t xml:space="preserve"> than our experiments</w:t>
      </w:r>
      <w:r w:rsidR="00C67A1C">
        <w:t>.</w:t>
      </w:r>
      <w:r w:rsidR="00F92E32">
        <w:t xml:space="preserve"> </w:t>
      </w:r>
      <w:r w:rsidR="00C67A1C">
        <w:t>T</w:t>
      </w:r>
      <w:r w:rsidR="00F92E32">
        <w:t xml:space="preserve">his may have </w:t>
      </w:r>
      <w:r w:rsidR="00C67A1C">
        <w:t xml:space="preserve">limited </w:t>
      </w:r>
      <w:r w:rsidR="00F92E32">
        <w:t xml:space="preserve">their </w:t>
      </w:r>
      <w:r w:rsidR="00C67A1C">
        <w:t xml:space="preserve">statistical </w:t>
      </w:r>
      <w:r w:rsidR="00F92E32">
        <w:t>power</w:t>
      </w:r>
      <w:r w:rsidR="00D12DD9">
        <w:t xml:space="preserve">. In addition, the data gathered here were extremely non-normal, raising the possibility of </w:t>
      </w:r>
      <w:r w:rsidR="00F92E32">
        <w:t>similar non-normality</w:t>
      </w:r>
      <w:r w:rsidR="00C67A1C">
        <w:t>,</w:t>
      </w:r>
      <w:r w:rsidR="00F92E32">
        <w:t xml:space="preserve"> and </w:t>
      </w:r>
      <w:r w:rsidR="00D12DD9">
        <w:t>high numbers of outliers</w:t>
      </w:r>
      <w:r w:rsidR="00C67A1C">
        <w:t>,</w:t>
      </w:r>
      <w:r w:rsidR="00F92E32">
        <w:t xml:space="preserve"> in previous work</w:t>
      </w:r>
      <w:r w:rsidR="00D12DD9">
        <w:t xml:space="preserve">. </w:t>
      </w:r>
      <w:r w:rsidR="00F92E32">
        <w:t>In sum, t</w:t>
      </w:r>
      <w:r w:rsidR="00D12DD9">
        <w:t xml:space="preserve">he relative lack of power, the skewness, and </w:t>
      </w:r>
      <w:r w:rsidR="00F92E32">
        <w:t>also the studies’</w:t>
      </w:r>
      <w:r w:rsidR="00D12DD9">
        <w:t xml:space="preserve"> idiosyncratic exclusion criteria</w:t>
      </w:r>
      <w:r w:rsidR="00F92E32">
        <w:t xml:space="preserve"> (see Analysis section of Experiment 1a)</w:t>
      </w:r>
      <w:r w:rsidR="00D12DD9">
        <w:t>, all might have contributed to the significant differences found in Sklar et al (</w:t>
      </w:r>
      <w:r w:rsidR="00B36120">
        <w:t>2012</w:t>
      </w:r>
      <w:r w:rsidR="00D12DD9">
        <w:t>).</w:t>
      </w:r>
    </w:p>
    <w:p w14:paraId="46DFCB7C" w14:textId="77777777" w:rsidR="0047051C" w:rsidRDefault="0047051C" w:rsidP="00D92C43"/>
    <w:p w14:paraId="33F59B3F" w14:textId="6730FB78" w:rsidR="00216115" w:rsidRDefault="00D12DD9" w:rsidP="00D92C43">
      <w:r>
        <w:t xml:space="preserve">How can our data be </w:t>
      </w:r>
      <w:r w:rsidR="00F92E32">
        <w:t xml:space="preserve">reconciled </w:t>
      </w:r>
      <w:r>
        <w:t xml:space="preserve">with other demonstrations that semantic combination occurs without awareness, such as the results of </w:t>
      </w:r>
      <w:r w:rsidR="00253BA4">
        <w:t xml:space="preserve">van Gaal and colleagues </w:t>
      </w:r>
      <w:r w:rsidR="00253BA4">
        <w:fldChar w:fldCharType="begin"/>
      </w:r>
      <w:r w:rsidR="00253BA4">
        <w:instrText xml:space="preserve"> ADDIN EN.CITE &lt;EndNote&gt;&lt;Cite ExcludeAuth="1"&gt;&lt;Author&gt;van Gaal&lt;/Author&gt;&lt;Year&gt;2014&lt;/Year&gt;&lt;RecNum&gt;3668&lt;/RecNum&gt;&lt;DisplayText&gt;(2014)&lt;/DisplayText&gt;&lt;record&gt;&lt;rec-number&gt;3668&lt;/rec-number&gt;&lt;foreign-keys&gt;&lt;key app="EN" db-id="rzz000peutefaoewtws5rfrqed2ta2ffwaxp" timestamp="1455634174"&gt;3668&lt;/key&gt;&lt;/foreign-keys&gt;&lt;ref-type name="Journal Article"&gt;17&lt;/ref-type&gt;&lt;contributors&gt;&lt;authors&gt;&lt;author&gt;van Gaal, Simon&lt;/author&gt;&lt;author&gt;Naccache, Lionel&lt;/author&gt;&lt;author&gt;Meuwese, Julia DI&lt;/author&gt;&lt;author&gt;van Loon, Anouk M&lt;/author&gt;&lt;author&gt;Leighton, Alexandra H&lt;/author&gt;&lt;author&gt;Cohen, Laurent&lt;/author&gt;&lt;author&gt;Dehaene, Stanislas&lt;/author&gt;&lt;/authors&gt;&lt;/contributors&gt;&lt;titles&gt;&lt;title&gt;Can the meaning of multiple words be integrated unconsciously?&lt;/title&gt;&lt;secondary-title&gt;Philosophical Transactions of the Royal Society of London B: Biological Sciences&lt;/secondary-title&gt;&lt;/titles&gt;&lt;periodical&gt;&lt;full-title&gt;Philosophical Transactions of the Royal Society of London B: Biological Sciences&lt;/full-title&gt;&lt;/periodical&gt;&lt;pages&gt;20130212&lt;/pages&gt;&lt;volume&gt;369&lt;/volume&gt;&lt;number&gt;1641&lt;/number&gt;&lt;dates&gt;&lt;year&gt;2014&lt;/year&gt;&lt;/dates&gt;&lt;isbn&gt;0962-8436&lt;/isbn&gt;&lt;urls&gt;&lt;/urls&gt;&lt;/record&gt;&lt;/Cite&gt;&lt;/EndNote&gt;</w:instrText>
      </w:r>
      <w:r w:rsidR="00253BA4">
        <w:fldChar w:fldCharType="separate"/>
      </w:r>
      <w:r w:rsidR="00253BA4">
        <w:rPr>
          <w:noProof/>
        </w:rPr>
        <w:t>(2014)</w:t>
      </w:r>
      <w:r w:rsidR="00253BA4">
        <w:fldChar w:fldCharType="end"/>
      </w:r>
      <w:r>
        <w:t>,</w:t>
      </w:r>
      <w:r w:rsidR="00B36120">
        <w:t xml:space="preserve"> </w:t>
      </w:r>
      <w:r w:rsidR="00253BA4">
        <w:t xml:space="preserve">Armstrong and Dienes </w:t>
      </w:r>
      <w:r w:rsidR="00253BA4">
        <w:fldChar w:fldCharType="begin"/>
      </w:r>
      <w:r w:rsidR="00253BA4">
        <w:instrText xml:space="preserve"> ADDIN EN.CITE &lt;EndNote&gt;&lt;Cite ExcludeAuth="1"&gt;&lt;Author&gt;Armstrong&lt;/Author&gt;&lt;Year&gt;2013&lt;/Year&gt;&lt;RecNum&gt;3669&lt;/RecNum&gt;&lt;DisplayText&gt;(2013)&lt;/DisplayText&gt;&lt;record&gt;&lt;rec-number&gt;3669&lt;/rec-number&gt;&lt;foreign-keys&gt;&lt;key app="EN" db-id="rzz000peutefaoewtws5rfrqed2ta2ffwaxp" timestamp="1455634227"&gt;3669&lt;/key&gt;&lt;/foreign-keys&gt;&lt;ref-type name="Journal Article"&gt;17&lt;/ref-type&gt;&lt;contributors&gt;&lt;authors&gt;&lt;author&gt;Armstrong, Anna-Marie&lt;/author&gt;&lt;author&gt;Dienes, Zoltan&lt;/author&gt;&lt;/authors&gt;&lt;/contributors&gt;&lt;titles&gt;&lt;title&gt;Subliminal understanding of negation: Unconscious control by subliminal processing of word pairs&lt;/title&gt;&lt;secondary-title&gt;Consciousness and cognition&lt;/secondary-title&gt;&lt;/titles&gt;&lt;periodical&gt;&lt;full-title&gt;Consciousness and cognition&lt;/full-title&gt;&lt;/periodical&gt;&lt;pages&gt;1022-1040&lt;/pages&gt;&lt;volume&gt;22&lt;/volume&gt;&lt;number&gt;3&lt;/number&gt;&lt;dates&gt;&lt;year&gt;2013&lt;/year&gt;&lt;/dates&gt;&lt;isbn&gt;1053-8100&lt;/isbn&gt;&lt;urls&gt;&lt;/urls&gt;&lt;/record&gt;&lt;/Cite&gt;&lt;/EndNote&gt;</w:instrText>
      </w:r>
      <w:r w:rsidR="00253BA4">
        <w:fldChar w:fldCharType="separate"/>
      </w:r>
      <w:r w:rsidR="00253BA4">
        <w:rPr>
          <w:noProof/>
        </w:rPr>
        <w:t>(2013)</w:t>
      </w:r>
      <w:r w:rsidR="00253BA4">
        <w:fldChar w:fldCharType="end"/>
      </w:r>
      <w:r w:rsidR="00253BA4">
        <w:t xml:space="preserve"> and others </w:t>
      </w:r>
      <w:r w:rsidR="00253BA4">
        <w:fldChar w:fldCharType="begin"/>
      </w:r>
      <w:r w:rsidR="00253BA4">
        <w:instrText xml:space="preserve"> ADDIN EN.CITE &lt;EndNote&gt;&lt;Cite&gt;&lt;Author&gt;Axelrod&lt;/Author&gt;&lt;Year&gt;2015&lt;/Year&gt;&lt;RecNum&gt;3683&lt;/RecNum&gt;&lt;Prefix&gt;e.g.`, &lt;/Prefix&gt;&lt;DisplayText&gt;(e.g., Axelrod, Bar, Rees, &amp;amp; Yovel, 2015; Batterink &amp;amp; Neville, 2013)&lt;/DisplayText&gt;&lt;record&gt;&lt;rec-number&gt;3683&lt;/rec-number&gt;&lt;foreign-keys&gt;&lt;key app="EN" db-id="rzz000peutefaoewtws5rfrqed2ta2ffwaxp" timestamp="1455636970"&gt;3683&lt;/key&gt;&lt;/foreign-keys&gt;&lt;ref-type name="Journal Article"&gt;17&lt;/ref-type&gt;&lt;contributors&gt;&lt;authors&gt;&lt;author&gt;Axelrod, Vadim&lt;/author&gt;&lt;author&gt;Bar, Moshe&lt;/author&gt;&lt;author&gt;Rees, Geraint&lt;/author&gt;&lt;author&gt;Yovel, Galit&lt;/author&gt;&lt;/authors&gt;&lt;/contributors&gt;&lt;titles&gt;&lt;title&gt;Neural correlates of subliminal language processing&lt;/title&gt;&lt;secondary-title&gt;Cerebral Cortex&lt;/secondary-title&gt;&lt;/titles&gt;&lt;periodical&gt;&lt;full-title&gt;Cerebral Cortex&lt;/full-title&gt;&lt;/periodical&gt;&lt;pages&gt;2160-2169&lt;/pages&gt;&lt;volume&gt;25&lt;/volume&gt;&lt;number&gt;8&lt;/number&gt;&lt;dates&gt;&lt;year&gt;2015&lt;/year&gt;&lt;/dates&gt;&lt;isbn&gt;1047-3211&lt;/isbn&gt;&lt;urls&gt;&lt;/urls&gt;&lt;/record&gt;&lt;/Cite&gt;&lt;Cite&gt;&lt;Author&gt;Batterink&lt;/Author&gt;&lt;Year&gt;2013&lt;/Year&gt;&lt;RecNum&gt;3684&lt;/RecNum&gt;&lt;record&gt;&lt;rec-number&gt;3684&lt;/rec-number&gt;&lt;foreign-keys&gt;&lt;key app="EN" db-id="rzz000peutefaoewtws5rfrqed2ta2ffwaxp" timestamp="1455637042"&gt;3684&lt;/key&gt;&lt;/foreign-keys&gt;&lt;ref-type name="Journal Article"&gt;17&lt;/ref-type&gt;&lt;contributors&gt;&lt;authors&gt;&lt;author&gt;Batterink, Laura&lt;/author&gt;&lt;author&gt;Neville, Helen J&lt;/author&gt;&lt;/authors&gt;&lt;/contributors&gt;&lt;titles&gt;&lt;title&gt;The human brain processes syntax in the absence of conscious awareness&lt;/title&gt;&lt;secondary-title&gt;The Journal of Neuroscience&lt;/secondary-title&gt;&lt;/titles&gt;&lt;periodical&gt;&lt;full-title&gt;The Journal of Neuroscience&lt;/full-title&gt;&lt;/periodical&gt;&lt;pages&gt;8528-8533&lt;/pages&gt;&lt;volume&gt;33&lt;/volume&gt;&lt;number&gt;19&lt;/number&gt;&lt;dates&gt;&lt;year&gt;2013&lt;/year&gt;&lt;/dates&gt;&lt;isbn&gt;0270-6474&lt;/isbn&gt;&lt;urls&gt;&lt;/urls&gt;&lt;/record&gt;&lt;/Cite&gt;&lt;/EndNote&gt;</w:instrText>
      </w:r>
      <w:r w:rsidR="00253BA4">
        <w:fldChar w:fldCharType="separate"/>
      </w:r>
      <w:r w:rsidR="00253BA4">
        <w:rPr>
          <w:noProof/>
        </w:rPr>
        <w:t>(e.g., Axelrod, Bar, Rees, &amp; Yovel, 2015; Batterink &amp; Neville, 2013)</w:t>
      </w:r>
      <w:r w:rsidR="00253BA4">
        <w:fldChar w:fldCharType="end"/>
      </w:r>
      <w:r>
        <w:t xml:space="preserve">? We note that in most of these studies, the critical dependent variable was a measure </w:t>
      </w:r>
      <w:r>
        <w:lastRenderedPageBreak/>
        <w:t xml:space="preserve">of neural activity, and so it is possible that some </w:t>
      </w:r>
      <w:r w:rsidR="00253BA4">
        <w:t xml:space="preserve">limited </w:t>
      </w:r>
      <w:r>
        <w:t xml:space="preserve">semantic processing does occur, </w:t>
      </w:r>
      <w:r w:rsidR="00B36120">
        <w:t>yet not to the extent that it</w:t>
      </w:r>
      <w:r>
        <w:t xml:space="preserve"> influence</w:t>
      </w:r>
      <w:r w:rsidR="00B36120">
        <w:t>s</w:t>
      </w:r>
      <w:r>
        <w:t xml:space="preserve"> behavior. </w:t>
      </w:r>
      <w:r w:rsidR="00C67A1C">
        <w:t>Still</w:t>
      </w:r>
      <w:r>
        <w:t xml:space="preserve">, there are </w:t>
      </w:r>
      <w:r w:rsidR="00C67A1C">
        <w:t xml:space="preserve">some </w:t>
      </w:r>
      <w:r>
        <w:t xml:space="preserve">reasons to doubt </w:t>
      </w:r>
      <w:r w:rsidR="00C67A1C">
        <w:t xml:space="preserve">even </w:t>
      </w:r>
      <w:r>
        <w:t xml:space="preserve">those conclusions. </w:t>
      </w:r>
      <w:r w:rsidR="00C67A1C">
        <w:t xml:space="preserve">For example, </w:t>
      </w:r>
      <w:r w:rsidR="001710BE">
        <w:t xml:space="preserve">one </w:t>
      </w:r>
      <w:r w:rsidR="00D966C6">
        <w:t>fMRI study</w:t>
      </w:r>
      <w:r w:rsidR="000456AB">
        <w:t xml:space="preserve"> of unconscious language processing</w:t>
      </w:r>
      <w:r w:rsidR="00D966C6">
        <w:t xml:space="preserve"> </w:t>
      </w:r>
      <w:r w:rsidR="00253BA4">
        <w:fldChar w:fldCharType="begin"/>
      </w:r>
      <w:r w:rsidR="00253BA4">
        <w:instrText xml:space="preserve"> ADDIN EN.CITE &lt;EndNote&gt;&lt;Cite&gt;&lt;Author&gt;Axelrod&lt;/Author&gt;&lt;Year&gt;2015&lt;/Year&gt;&lt;RecNum&gt;3683&lt;/RecNum&gt;&lt;DisplayText&gt;(Axelrod et al., 2015)&lt;/DisplayText&gt;&lt;record&gt;&lt;rec-number&gt;3683&lt;/rec-number&gt;&lt;foreign-keys&gt;&lt;key app="EN" db-id="rzz000peutefaoewtws5rfrqed2ta2ffwaxp" timestamp="1455636970"&gt;3683&lt;/key&gt;&lt;/foreign-keys&gt;&lt;ref-type name="Journal Article"&gt;17&lt;/ref-type&gt;&lt;contributors&gt;&lt;authors&gt;&lt;author&gt;Axelrod, Vadim&lt;/author&gt;&lt;author&gt;Bar, Moshe&lt;/author&gt;&lt;author&gt;Rees, Geraint&lt;/author&gt;&lt;author&gt;Yovel, Galit&lt;/author&gt;&lt;/authors&gt;&lt;/contributors&gt;&lt;titles&gt;&lt;title&gt;Neural correlates of subliminal language processing&lt;/title&gt;&lt;secondary-title&gt;Cerebral Cortex&lt;/secondary-title&gt;&lt;/titles&gt;&lt;periodical&gt;&lt;full-title&gt;Cerebral Cortex&lt;/full-title&gt;&lt;/periodical&gt;&lt;pages&gt;2160-2169&lt;/pages&gt;&lt;volume&gt;25&lt;/volume&gt;&lt;number&gt;8&lt;/number&gt;&lt;dates&gt;&lt;year&gt;2015&lt;/year&gt;&lt;/dates&gt;&lt;isbn&gt;1047-3211&lt;/isbn&gt;&lt;urls&gt;&lt;/urls&gt;&lt;/record&gt;&lt;/Cite&gt;&lt;/EndNote&gt;</w:instrText>
      </w:r>
      <w:r w:rsidR="00253BA4">
        <w:fldChar w:fldCharType="separate"/>
      </w:r>
      <w:r w:rsidR="00253BA4">
        <w:rPr>
          <w:noProof/>
        </w:rPr>
        <w:t>(Axelrod et al., 2015)</w:t>
      </w:r>
      <w:r w:rsidR="00253BA4">
        <w:fldChar w:fldCharType="end"/>
      </w:r>
      <w:r w:rsidR="001710BE">
        <w:t xml:space="preserve"> </w:t>
      </w:r>
      <w:r w:rsidR="00D966C6">
        <w:t xml:space="preserve">compared </w:t>
      </w:r>
      <w:r w:rsidR="001710BE">
        <w:t xml:space="preserve">suppressed </w:t>
      </w:r>
      <w:r w:rsidR="00D966C6">
        <w:t xml:space="preserve">full sentences </w:t>
      </w:r>
      <w:r w:rsidR="001710BE">
        <w:t xml:space="preserve">to suppressed </w:t>
      </w:r>
      <w:r w:rsidR="00D966C6">
        <w:t xml:space="preserve">strings of non-words, meaning that the stimuli differed in much more than semantic combination. Additionally, </w:t>
      </w:r>
      <w:r w:rsidR="000456AB">
        <w:t xml:space="preserve">Batterink and Neville’s </w:t>
      </w:r>
      <w:r w:rsidR="00253BA4">
        <w:fldChar w:fldCharType="begin"/>
      </w:r>
      <w:r w:rsidR="000456AB">
        <w:instrText xml:space="preserve"> ADDIN EN.CITE &lt;EndNote&gt;&lt;Cite ExcludeAuth="1"&gt;&lt;Author&gt;Batterink&lt;/Author&gt;&lt;Year&gt;2013&lt;/Year&gt;&lt;RecNum&gt;3684&lt;/RecNum&gt;&lt;DisplayText&gt;(2013)&lt;/DisplayText&gt;&lt;record&gt;&lt;rec-number&gt;3684&lt;/rec-number&gt;&lt;foreign-keys&gt;&lt;key app="EN" db-id="rzz000peutefaoewtws5rfrqed2ta2ffwaxp" timestamp="1455637042"&gt;3684&lt;/key&gt;&lt;/foreign-keys&gt;&lt;ref-type name="Journal Article"&gt;17&lt;/ref-type&gt;&lt;contributors&gt;&lt;authors&gt;&lt;author&gt;Batterink, Laura&lt;/author&gt;&lt;author&gt;Neville, Helen J&lt;/author&gt;&lt;/authors&gt;&lt;/contributors&gt;&lt;titles&gt;&lt;title&gt;The human brain processes syntax in the absence of conscious awareness&lt;/title&gt;&lt;secondary-title&gt;The Journal of Neuroscience&lt;/secondary-title&gt;&lt;/titles&gt;&lt;periodical&gt;&lt;full-title&gt;The Journal of Neuroscience&lt;/full-title&gt;&lt;/periodical&gt;&lt;pages&gt;8528-8533&lt;/pages&gt;&lt;volume&gt;33&lt;/volume&gt;&lt;number&gt;19&lt;/number&gt;&lt;dates&gt;&lt;year&gt;2013&lt;/year&gt;&lt;/dates&gt;&lt;isbn&gt;0270-6474&lt;/isbn&gt;&lt;urls&gt;&lt;/urls&gt;&lt;/record&gt;&lt;/Cite&gt;&lt;/EndNote&gt;</w:instrText>
      </w:r>
      <w:r w:rsidR="00253BA4">
        <w:fldChar w:fldCharType="separate"/>
      </w:r>
      <w:r w:rsidR="000456AB">
        <w:rPr>
          <w:noProof/>
        </w:rPr>
        <w:t>(2013)</w:t>
      </w:r>
      <w:r w:rsidR="00253BA4">
        <w:fldChar w:fldCharType="end"/>
      </w:r>
      <w:r w:rsidR="00B36120">
        <w:t xml:space="preserve"> </w:t>
      </w:r>
      <w:r w:rsidR="00D966C6">
        <w:t>demonstration of an early ERP response to syntactic</w:t>
      </w:r>
      <w:r w:rsidR="000456AB">
        <w:t>ally</w:t>
      </w:r>
      <w:r w:rsidR="00D966C6">
        <w:t xml:space="preserve"> anomal</w:t>
      </w:r>
      <w:r w:rsidR="000456AB">
        <w:t>ous words</w:t>
      </w:r>
      <w:r w:rsidR="00D966C6">
        <w:t xml:space="preserve"> </w:t>
      </w:r>
      <w:r w:rsidR="00B36120">
        <w:t xml:space="preserve">presented during an attentional blink </w:t>
      </w:r>
      <w:r w:rsidR="00253BA4">
        <w:fldChar w:fldCharType="begin"/>
      </w:r>
      <w:r w:rsidR="00253BA4">
        <w:instrText xml:space="preserve"> ADDIN EN.CITE &lt;EndNote&gt;&lt;Cite&gt;&lt;Author&gt;Broadbent&lt;/Author&gt;&lt;Year&gt;1987&lt;/Year&gt;&lt;RecNum&gt;3685&lt;/RecNum&gt;&lt;DisplayText&gt;(Broadbent &amp;amp; Broadbent, 1987)&lt;/DisplayText&gt;&lt;record&gt;&lt;rec-number&gt;3685&lt;/rec-number&gt;&lt;foreign-keys&gt;&lt;key app="EN" db-id="rzz000peutefaoewtws5rfrqed2ta2ffwaxp" timestamp="1455637276"&gt;3685&lt;/key&gt;&lt;/foreign-keys&gt;&lt;ref-type name="Journal Article"&gt;17&lt;/ref-type&gt;&lt;contributors&gt;&lt;authors&gt;&lt;author&gt;Broadbent, Donald E&lt;/author&gt;&lt;author&gt;Broadbent, Margaret HP&lt;/author&gt;&lt;/authors&gt;&lt;/contributors&gt;&lt;titles&gt;&lt;title&gt;From detection to identification: Response to multiple targets in rapid serial visual presentation&lt;/title&gt;&lt;secondary-title&gt;Perception &amp;amp; psychophysics&lt;/secondary-title&gt;&lt;/titles&gt;&lt;periodical&gt;&lt;full-title&gt;Perception &amp;amp; psychophysics&lt;/full-title&gt;&lt;/periodical&gt;&lt;pages&gt;105-113&lt;/pages&gt;&lt;volume&gt;42&lt;/volume&gt;&lt;number&gt;2&lt;/number&gt;&lt;dates&gt;&lt;year&gt;1987&lt;/year&gt;&lt;/dates&gt;&lt;isbn&gt;0031-5117&lt;/isbn&gt;&lt;urls&gt;&lt;/urls&gt;&lt;/record&gt;&lt;/Cite&gt;&lt;/EndNote&gt;</w:instrText>
      </w:r>
      <w:r w:rsidR="00253BA4">
        <w:fldChar w:fldCharType="separate"/>
      </w:r>
      <w:r w:rsidR="00253BA4">
        <w:rPr>
          <w:noProof/>
        </w:rPr>
        <w:t>(Broadbent &amp; Broadbent, 1987)</w:t>
      </w:r>
      <w:r w:rsidR="00253BA4">
        <w:fldChar w:fldCharType="end"/>
      </w:r>
      <w:r w:rsidR="00B36120">
        <w:t xml:space="preserve"> </w:t>
      </w:r>
      <w:r w:rsidR="00D966C6">
        <w:t xml:space="preserve">can </w:t>
      </w:r>
      <w:r w:rsidR="000456AB">
        <w:t xml:space="preserve">potentially </w:t>
      </w:r>
      <w:r w:rsidR="00D966C6">
        <w:t>be explained as a low-level effect</w:t>
      </w:r>
      <w:r w:rsidR="001710BE">
        <w:t>:</w:t>
      </w:r>
      <w:r w:rsidR="00D966C6">
        <w:t xml:space="preserve"> </w:t>
      </w:r>
      <w:r w:rsidR="001710BE">
        <w:t>E</w:t>
      </w:r>
      <w:r w:rsidR="00D966C6">
        <w:t xml:space="preserve">arly ERP responses like this </w:t>
      </w:r>
      <w:r w:rsidR="001710BE">
        <w:t xml:space="preserve">have been argued to index </w:t>
      </w:r>
      <w:r w:rsidR="00D966C6">
        <w:t>mismatch</w:t>
      </w:r>
      <w:r w:rsidR="001710BE">
        <w:t>es</w:t>
      </w:r>
      <w:r w:rsidR="00D966C6">
        <w:t xml:space="preserve"> between </w:t>
      </w:r>
      <w:r w:rsidR="001710BE">
        <w:t>actual and predicted visual input</w:t>
      </w:r>
      <w:r w:rsidR="00D966C6">
        <w:t xml:space="preserve">, rather than reflecting a full syntactic analysis. Finally, </w:t>
      </w:r>
      <w:r w:rsidR="00AC296F">
        <w:t>the one behavioral demonstration of semantic combination</w:t>
      </w:r>
      <w:r w:rsidR="00253BA4">
        <w:t xml:space="preserve"> </w:t>
      </w:r>
      <w:r w:rsidR="00253BA4">
        <w:fldChar w:fldCharType="begin"/>
      </w:r>
      <w:r w:rsidR="00253BA4">
        <w:instrText xml:space="preserve"> ADDIN EN.CITE &lt;EndNote&gt;&lt;Cite&gt;&lt;Author&gt;Armstrong&lt;/Author&gt;&lt;Year&gt;2013&lt;/Year&gt;&lt;RecNum&gt;3669&lt;/RecNum&gt;&lt;DisplayText&gt;(Armstrong &amp;amp; Dienes, 2013)&lt;/DisplayText&gt;&lt;record&gt;&lt;rec-number&gt;3669&lt;/rec-number&gt;&lt;foreign-keys&gt;&lt;key app="EN" db-id="rzz000peutefaoewtws5rfrqed2ta2ffwaxp" timestamp="1455634227"&gt;3669&lt;/key&gt;&lt;/foreign-keys&gt;&lt;ref-type name="Journal Article"&gt;17&lt;/ref-type&gt;&lt;contributors&gt;&lt;authors&gt;&lt;author&gt;Armstrong, Anna-Marie&lt;/author&gt;&lt;author&gt;Dienes, Zoltan&lt;/author&gt;&lt;/authors&gt;&lt;/contributors&gt;&lt;titles&gt;&lt;title&gt;Subliminal understanding of negation: Unconscious control by subliminal processing of word pairs&lt;/title&gt;&lt;secondary-title&gt;Consciousness and cognition&lt;/secondary-title&gt;&lt;/titles&gt;&lt;periodical&gt;&lt;full-title&gt;Consciousness and cognition&lt;/full-title&gt;&lt;/periodical&gt;&lt;pages&gt;1022-1040&lt;/pages&gt;&lt;volume&gt;22&lt;/volume&gt;&lt;number&gt;3&lt;/number&gt;&lt;dates&gt;&lt;year&gt;2013&lt;/year&gt;&lt;/dates&gt;&lt;isbn&gt;1053-8100&lt;/isbn&gt;&lt;urls&gt;&lt;/urls&gt;&lt;/record&gt;&lt;/Cite&gt;&lt;/EndNote&gt;</w:instrText>
      </w:r>
      <w:r w:rsidR="00253BA4">
        <w:fldChar w:fldCharType="separate"/>
      </w:r>
      <w:r w:rsidR="00253BA4">
        <w:rPr>
          <w:noProof/>
        </w:rPr>
        <w:t>(Armstrong &amp; Dienes, 2013)</w:t>
      </w:r>
      <w:r w:rsidR="00253BA4">
        <w:fldChar w:fldCharType="end"/>
      </w:r>
      <w:r w:rsidR="00AC296F">
        <w:t xml:space="preserve"> </w:t>
      </w:r>
      <w:r w:rsidR="00253BA4">
        <w:t>is very</w:t>
      </w:r>
      <w:r w:rsidR="00AC296F">
        <w:t xml:space="preserve"> different from Sklar’s demonstration</w:t>
      </w:r>
      <w:r w:rsidR="00253BA4">
        <w:t>,</w:t>
      </w:r>
      <w:r w:rsidR="00AC296F">
        <w:t xml:space="preserve"> in that participants were consciously familiarized with all stimuli before starting, s</w:t>
      </w:r>
      <w:r w:rsidR="00253BA4">
        <w:t>uch that</w:t>
      </w:r>
      <w:r w:rsidR="00AC296F">
        <w:t xml:space="preserve"> </w:t>
      </w:r>
      <w:r w:rsidR="00253BA4">
        <w:t xml:space="preserve">they </w:t>
      </w:r>
      <w:r w:rsidR="00AC296F">
        <w:t xml:space="preserve">did not have to perform novel semantic combinations. </w:t>
      </w:r>
    </w:p>
    <w:p w14:paraId="012238AF" w14:textId="77777777" w:rsidR="00216115" w:rsidRDefault="00216115" w:rsidP="00D92C43"/>
    <w:p w14:paraId="597BAE53" w14:textId="79961ABF" w:rsidR="00275818" w:rsidRDefault="00AC296F" w:rsidP="00D92C43">
      <w:r>
        <w:t>We therefore respectfully suggest that there is currently no strong evidence for unconscious semantic combination</w:t>
      </w:r>
      <w:r w:rsidR="00253BA4">
        <w:t xml:space="preserve">, which provides indirect evidence against the Yes It Can principle </w:t>
      </w:r>
      <w:r w:rsidR="00253BA4">
        <w:fldChar w:fldCharType="begin"/>
      </w:r>
      <w:r w:rsidR="00253BA4">
        <w:instrText xml:space="preserve"> ADDIN EN.CITE &lt;EndNote&gt;&lt;Cite&gt;&lt;Author&gt;Hassin&lt;/Author&gt;&lt;Year&gt;2013&lt;/Year&gt;&lt;RecNum&gt;3670&lt;/RecNum&gt;&lt;DisplayText&gt;(Hassin, 2013)&lt;/DisplayText&gt;&lt;record&gt;&lt;rec-number&gt;3670&lt;/rec-number&gt;&lt;foreign-keys&gt;&lt;key app="EN" db-id="rzz000peutefaoewtws5rfrqed2ta2ffwaxp" timestamp="1455634269"&gt;3670&lt;/key&gt;&lt;/foreign-keys&gt;&lt;ref-type name="Journal Article"&gt;17&lt;/ref-type&gt;&lt;contributors&gt;&lt;authors&gt;&lt;author&gt;Hassin, Ran R&lt;/author&gt;&lt;/authors&gt;&lt;/contributors&gt;&lt;titles&gt;&lt;title&gt;Yes it can: On the functional abilities of the human unconscious&lt;/title&gt;&lt;secondary-title&gt;Perspectives on Psychological Science&lt;/secondary-title&gt;&lt;/titles&gt;&lt;periodical&gt;&lt;full-title&gt;Perspectives on Psychological Science&lt;/full-title&gt;&lt;/periodical&gt;&lt;pages&gt;195-207&lt;/pages&gt;&lt;volume&gt;8&lt;/volume&gt;&lt;number&gt;2&lt;/number&gt;&lt;dates&gt;&lt;year&gt;2013&lt;/year&gt;&lt;/dates&gt;&lt;isbn&gt;1745-6916&lt;/isbn&gt;&lt;urls&gt;&lt;/urls&gt;&lt;/record&gt;&lt;/Cite&gt;&lt;/EndNote&gt;</w:instrText>
      </w:r>
      <w:r w:rsidR="00253BA4">
        <w:fldChar w:fldCharType="separate"/>
      </w:r>
      <w:r w:rsidR="00253BA4">
        <w:rPr>
          <w:noProof/>
        </w:rPr>
        <w:t>(Hassin, 2013)</w:t>
      </w:r>
      <w:r w:rsidR="00253BA4">
        <w:fldChar w:fldCharType="end"/>
      </w:r>
      <w:r>
        <w:t>.</w:t>
      </w:r>
      <w:r w:rsidR="00216115">
        <w:t xml:space="preserve"> </w:t>
      </w:r>
      <w:r>
        <w:t xml:space="preserve">Our </w:t>
      </w:r>
      <w:r w:rsidR="00216115">
        <w:t xml:space="preserve">own </w:t>
      </w:r>
      <w:r>
        <w:t>findings, that participants do not seem to process sentences without awareness, are most consistent with more “classical” theories of consciousness</w:t>
      </w:r>
      <w:r w:rsidR="00253BA4">
        <w:t xml:space="preserve"> (REF)</w:t>
      </w:r>
      <w:r>
        <w:t>, in which complex tasks such as semantic interpretation do require consciousness</w:t>
      </w:r>
      <w:r w:rsidR="00216115">
        <w:t>,</w:t>
      </w:r>
      <w:r>
        <w:t xml:space="preserve"> due to their requirements for global processing and access to working memory. </w:t>
      </w:r>
      <w:r w:rsidR="00216115">
        <w:t xml:space="preserve">These findings are also consistent with previous theories of binocular rivalry, that suggest high-level conceptual or semantic processing is diminished for suppressed stimuli </w:t>
      </w:r>
      <w:r w:rsidR="00253BA4">
        <w:fldChar w:fldCharType="begin"/>
      </w:r>
      <w:r w:rsidR="00253BA4">
        <w:instrText xml:space="preserve"> ADDIN EN.CITE &lt;EndNote&gt;&lt;Cite&gt;&lt;Author&gt;Zimba&lt;/Author&gt;&lt;Year&gt;1983&lt;/Year&gt;&lt;RecNum&gt;3686&lt;/RecNum&gt;&lt;DisplayText&gt;(Zimba &amp;amp; Blake, 1983)&lt;/DisplayText&gt;&lt;record&gt;&lt;rec-number&gt;3686&lt;/rec-number&gt;&lt;foreign-keys&gt;&lt;key app="EN" db-id="rzz000peutefaoewtws5rfrqed2ta2ffwaxp" timestamp="1455637404"&gt;3686&lt;/key&gt;&lt;/foreign-keys&gt;&lt;ref-type name="Journal Article"&gt;17&lt;/ref-type&gt;&lt;contributors&gt;&lt;authors&gt;&lt;author&gt;Zimba, Lynn D&lt;/author&gt;&lt;author&gt;Blake, Randolph&lt;/author&gt;&lt;/authors&gt;&lt;/contributors&gt;&lt;titles&gt;&lt;title&gt;Binocular rivalry and semantic processing: out of sight, out of mind&lt;/title&gt;&lt;secondary-title&gt;Journal of Experimental Psychology: Human Perception and Performance&lt;/secondary-title&gt;&lt;/titles&gt;&lt;periodical&gt;&lt;full-title&gt;Journal of Experimental Psychology: Human Perception and Performance&lt;/full-title&gt;&lt;/periodical&gt;&lt;pages&gt;807&lt;/pages&gt;&lt;volume&gt;9&lt;/volume&gt;&lt;number&gt;5&lt;/number&gt;&lt;dates&gt;&lt;year&gt;1983&lt;/year&gt;&lt;/dates&gt;&lt;isbn&gt;1939-1277&lt;/isbn&gt;&lt;urls&gt;&lt;/urls&gt;&lt;/record&gt;&lt;/Cite&gt;&lt;/EndNote&gt;</w:instrText>
      </w:r>
      <w:r w:rsidR="00253BA4">
        <w:fldChar w:fldCharType="separate"/>
      </w:r>
      <w:r w:rsidR="00253BA4">
        <w:rPr>
          <w:noProof/>
        </w:rPr>
        <w:t>(Zimba &amp; Blake, 1983)</w:t>
      </w:r>
      <w:r w:rsidR="00253BA4">
        <w:fldChar w:fldCharType="end"/>
      </w:r>
      <w:r w:rsidR="00216115">
        <w:t>, while lower-level processing is not.</w:t>
      </w:r>
      <w:r w:rsidR="00FF6661">
        <w:t xml:space="preserve"> In sum, we see little reason to change current views of consciousness to accord with the Yes It Can hypothesis.</w:t>
      </w:r>
    </w:p>
    <w:p w14:paraId="3E689E80" w14:textId="77777777" w:rsidR="005754D8" w:rsidRDefault="005754D8" w:rsidP="00D92C43"/>
    <w:p w14:paraId="5CA4EA44" w14:textId="77777777" w:rsidR="00580A32" w:rsidRDefault="00580A32" w:rsidP="00D92C43"/>
    <w:p w14:paraId="3DBC2808" w14:textId="765896B1" w:rsidR="00580A32" w:rsidRPr="00253BA4" w:rsidRDefault="00580A32" w:rsidP="00D92C43">
      <w:pPr>
        <w:rPr>
          <w:b/>
        </w:rPr>
      </w:pPr>
      <w:r>
        <w:rPr>
          <w:b/>
        </w:rPr>
        <w:t>Bumpf</w:t>
      </w:r>
    </w:p>
    <w:p w14:paraId="1D53A7AB" w14:textId="25E4DC61" w:rsidR="008A7556" w:rsidRDefault="008A7556" w:rsidP="00D92C43">
      <w:pPr>
        <w:rPr>
          <w:b/>
        </w:rPr>
      </w:pPr>
      <w:r>
        <w:rPr>
          <w:b/>
        </w:rPr>
        <w:t>Procedure Experiment 3</w:t>
      </w:r>
    </w:p>
    <w:p w14:paraId="57E7347A" w14:textId="77777777" w:rsidR="008A7556" w:rsidRPr="00D92C43" w:rsidRDefault="008A7556" w:rsidP="008A7556">
      <w:pPr>
        <w:rPr>
          <w:b/>
        </w:rPr>
      </w:pPr>
      <w:r w:rsidRPr="00D92C43">
        <w:rPr>
          <w:b/>
        </w:rPr>
        <w:t>Experiment 3 (syntax)</w:t>
      </w:r>
    </w:p>
    <w:p w14:paraId="5BD511D9" w14:textId="77777777" w:rsidR="008A7556" w:rsidRDefault="008A7556" w:rsidP="008A7556"/>
    <w:p w14:paraId="181A9065" w14:textId="77777777" w:rsidR="008A7556" w:rsidRDefault="008A7556" w:rsidP="008A7556">
      <w:r>
        <w:t xml:space="preserve">The procedure was similar to that of Experiments 1 and 2, with the following changes. The presentation phase lasted for 5.8 seconds and required no participant input. Each stimulus was shown twice - once with the characters jumbled at random and once without. Stimuli were presented in randomised order. </w:t>
      </w:r>
    </w:p>
    <w:p w14:paraId="4E222F02" w14:textId="77777777" w:rsidR="008A7556" w:rsidRDefault="008A7556" w:rsidP="008A7556"/>
    <w:p w14:paraId="10724209" w14:textId="77777777" w:rsidR="008A7556" w:rsidRDefault="008A7556" w:rsidP="008A7556">
      <w:r>
        <w:t>After 5.8 seconds had elapsed, there were two judgement phases where participants first stated whether they had seen English or nonsense text then how clear (if seen at all) that text was using the same perceptual rating scale as in Experiments 1 and 2.</w:t>
      </w:r>
    </w:p>
    <w:p w14:paraId="0A5C12BD" w14:textId="77777777" w:rsidR="008A7556" w:rsidRDefault="008A7556" w:rsidP="008A7556"/>
    <w:p w14:paraId="09478A5F" w14:textId="77777777" w:rsidR="008A7556" w:rsidRDefault="008A7556" w:rsidP="008A7556">
      <w:r>
        <w:t>Proceeding to the description phase, a black and white line drawing was presented, along with a bare infinitive verb. Participants were asked to describe the scene in the drawing, using the verb. Responses were recorded using a microphone. After having done so, the next trial would begin.</w:t>
      </w:r>
    </w:p>
    <w:p w14:paraId="09E80A6E" w14:textId="77777777" w:rsidR="008A7556" w:rsidRPr="008A7556" w:rsidRDefault="008A7556" w:rsidP="00D92C43">
      <w:pPr>
        <w:rPr>
          <w:b/>
        </w:rPr>
      </w:pPr>
    </w:p>
    <w:p w14:paraId="2D53FB9A" w14:textId="77777777" w:rsidR="008A7556" w:rsidRDefault="008A7556" w:rsidP="00D92C43"/>
    <w:p w14:paraId="2E82E0D0" w14:textId="77777777" w:rsidR="00D92C43" w:rsidRPr="00D92C43" w:rsidRDefault="00D92C43" w:rsidP="00D92C43">
      <w:pPr>
        <w:rPr>
          <w:b/>
        </w:rPr>
      </w:pPr>
      <w:r w:rsidRPr="00D92C43">
        <w:rPr>
          <w:b/>
        </w:rPr>
        <w:t>** Experiment 3 (syntax)</w:t>
      </w:r>
    </w:p>
    <w:p w14:paraId="6DF75C8F" w14:textId="77777777" w:rsidR="00D92C43" w:rsidRDefault="00D92C43" w:rsidP="00D92C43"/>
    <w:p w14:paraId="45A6C15A" w14:textId="77777777" w:rsidR="00D92C43" w:rsidRDefault="00D92C43" w:rsidP="00D92C43">
      <w:r>
        <w:lastRenderedPageBreak/>
        <w:t>Lexical stimuli used in the presentation phase were 30 English sentences and 30 randomly shuffled versions of these, making for 60 trials in total. Ten used a prepositional object (e.g. 'John gave the book to Mary') and ten used a direct object (e.g. 'John gave Mary the book'). A further ten fillers (e.g. 'Bob ran a race') were added. Participants were presented with one of two counterbalanced versions of these, which swapped the PO/DO status of the sentences whilst preserving the same agents, patients and objects.</w:t>
      </w:r>
    </w:p>
    <w:p w14:paraId="295466A6" w14:textId="77777777" w:rsidR="00D92C43" w:rsidRDefault="00D92C43" w:rsidP="00D92C43"/>
    <w:p w14:paraId="5D713D63" w14:textId="77777777" w:rsidR="00C3606C" w:rsidRDefault="00D92C43">
      <w:r>
        <w:t>Participants were randomly assigned to one of two conditions. In the 'Same' condition, the verb seen in the description phase was identical to that used in the preceding presentation phase. In the 'Different' condition, some other verb was displayed.</w:t>
      </w:r>
    </w:p>
    <w:p w14:paraId="0DB86AE5" w14:textId="77777777" w:rsidR="00C3606C" w:rsidRDefault="00C3606C"/>
    <w:p w14:paraId="7E7D4B84" w14:textId="77777777" w:rsidR="000456AB" w:rsidRPr="000456AB" w:rsidRDefault="00C3606C" w:rsidP="000456AB">
      <w:pPr>
        <w:pStyle w:val="EndNoteBibliographyTitle"/>
        <w:rPr>
          <w:noProof/>
        </w:rPr>
      </w:pPr>
      <w:r>
        <w:fldChar w:fldCharType="begin"/>
      </w:r>
      <w:r>
        <w:instrText xml:space="preserve"> ADDIN EN.REFLIST </w:instrText>
      </w:r>
      <w:r>
        <w:fldChar w:fldCharType="separate"/>
      </w:r>
      <w:r w:rsidR="000456AB" w:rsidRPr="000456AB">
        <w:rPr>
          <w:noProof/>
        </w:rPr>
        <w:t>References</w:t>
      </w:r>
    </w:p>
    <w:p w14:paraId="17E92C9C" w14:textId="77777777" w:rsidR="000456AB" w:rsidRPr="000456AB" w:rsidRDefault="000456AB" w:rsidP="000456AB">
      <w:pPr>
        <w:pStyle w:val="EndNoteBibliographyTitle"/>
        <w:rPr>
          <w:noProof/>
        </w:rPr>
      </w:pPr>
    </w:p>
    <w:p w14:paraId="2DDDE0DF" w14:textId="77777777" w:rsidR="000456AB" w:rsidRPr="000456AB" w:rsidRDefault="000456AB" w:rsidP="000456AB">
      <w:pPr>
        <w:pStyle w:val="EndNoteBibliography"/>
        <w:ind w:left="720" w:hanging="720"/>
        <w:rPr>
          <w:noProof/>
        </w:rPr>
      </w:pPr>
      <w:r w:rsidRPr="000456AB">
        <w:rPr>
          <w:noProof/>
        </w:rPr>
        <w:t xml:space="preserve">Armstrong, A.-M., &amp; Dienes, Z. (2013). Subliminal understanding of negation: Unconscious control by subliminal processing of word pairs. </w:t>
      </w:r>
      <w:r w:rsidRPr="000456AB">
        <w:rPr>
          <w:i/>
          <w:noProof/>
        </w:rPr>
        <w:t>Consciousness and cognition, 22</w:t>
      </w:r>
      <w:r w:rsidRPr="000456AB">
        <w:rPr>
          <w:noProof/>
        </w:rPr>
        <w:t xml:space="preserve">(3), 1022-1040. </w:t>
      </w:r>
    </w:p>
    <w:p w14:paraId="4B000676" w14:textId="77777777" w:rsidR="000456AB" w:rsidRPr="000456AB" w:rsidRDefault="000456AB" w:rsidP="000456AB">
      <w:pPr>
        <w:pStyle w:val="EndNoteBibliography"/>
        <w:ind w:left="720" w:hanging="720"/>
        <w:rPr>
          <w:noProof/>
        </w:rPr>
      </w:pPr>
      <w:r w:rsidRPr="000456AB">
        <w:rPr>
          <w:noProof/>
        </w:rPr>
        <w:t xml:space="preserve">Axelrod, V., Bar, M., Rees, G., &amp; Yovel, G. (2015). Neural correlates of subliminal language processing. </w:t>
      </w:r>
      <w:r w:rsidRPr="000456AB">
        <w:rPr>
          <w:i/>
          <w:noProof/>
        </w:rPr>
        <w:t>Cerebral Cortex, 25</w:t>
      </w:r>
      <w:r w:rsidRPr="000456AB">
        <w:rPr>
          <w:noProof/>
        </w:rPr>
        <w:t xml:space="preserve">(8), 2160-2169. </w:t>
      </w:r>
    </w:p>
    <w:p w14:paraId="6001827E" w14:textId="77777777" w:rsidR="000456AB" w:rsidRPr="000456AB" w:rsidRDefault="000456AB" w:rsidP="000456AB">
      <w:pPr>
        <w:pStyle w:val="EndNoteBibliography"/>
        <w:ind w:left="720" w:hanging="720"/>
        <w:rPr>
          <w:noProof/>
        </w:rPr>
      </w:pPr>
      <w:r w:rsidRPr="000456AB">
        <w:rPr>
          <w:noProof/>
        </w:rPr>
        <w:t xml:space="preserve">Batterink, L., &amp; Neville, H. J. (2013). The human brain processes syntax in the absence of conscious awareness. </w:t>
      </w:r>
      <w:r w:rsidRPr="000456AB">
        <w:rPr>
          <w:i/>
          <w:noProof/>
        </w:rPr>
        <w:t>The Journal of Neuroscience, 33</w:t>
      </w:r>
      <w:r w:rsidRPr="000456AB">
        <w:rPr>
          <w:noProof/>
        </w:rPr>
        <w:t xml:space="preserve">(19), 8528-8533. </w:t>
      </w:r>
    </w:p>
    <w:p w14:paraId="14A46C5F" w14:textId="77777777" w:rsidR="000456AB" w:rsidRPr="000456AB" w:rsidRDefault="000456AB" w:rsidP="000456AB">
      <w:pPr>
        <w:pStyle w:val="EndNoteBibliography"/>
        <w:ind w:left="720" w:hanging="720"/>
        <w:rPr>
          <w:noProof/>
        </w:rPr>
      </w:pPr>
      <w:r w:rsidRPr="000456AB">
        <w:rPr>
          <w:noProof/>
        </w:rPr>
        <w:t xml:space="preserve">Broadbent, D. E., &amp; Broadbent, M. H. (1987). From detection to identification: Response to multiple targets in rapid serial visual presentation. </w:t>
      </w:r>
      <w:r w:rsidRPr="000456AB">
        <w:rPr>
          <w:i/>
          <w:noProof/>
        </w:rPr>
        <w:t>Perception &amp; psychophysics, 42</w:t>
      </w:r>
      <w:r w:rsidRPr="000456AB">
        <w:rPr>
          <w:noProof/>
        </w:rPr>
        <w:t xml:space="preserve">(2), 105-113. </w:t>
      </w:r>
    </w:p>
    <w:p w14:paraId="6F549190" w14:textId="77777777" w:rsidR="000456AB" w:rsidRPr="000456AB" w:rsidRDefault="000456AB" w:rsidP="000456AB">
      <w:pPr>
        <w:pStyle w:val="EndNoteBibliography"/>
        <w:ind w:left="720" w:hanging="720"/>
        <w:rPr>
          <w:noProof/>
        </w:rPr>
      </w:pPr>
      <w:r w:rsidRPr="000456AB">
        <w:rPr>
          <w:noProof/>
        </w:rPr>
        <w:t xml:space="preserve">Draine, S. C. (1997). </w:t>
      </w:r>
      <w:r w:rsidRPr="000456AB">
        <w:rPr>
          <w:i/>
          <w:noProof/>
        </w:rPr>
        <w:t>Analytic limitations of unconscious language processing.</w:t>
      </w:r>
      <w:r w:rsidRPr="000456AB">
        <w:rPr>
          <w:noProof/>
        </w:rPr>
        <w:t xml:space="preserve"> University of Washington.   </w:t>
      </w:r>
    </w:p>
    <w:p w14:paraId="1FBC5B0B" w14:textId="77777777" w:rsidR="000456AB" w:rsidRPr="000456AB" w:rsidRDefault="000456AB" w:rsidP="000456AB">
      <w:pPr>
        <w:pStyle w:val="EndNoteBibliography"/>
        <w:ind w:left="720" w:hanging="720"/>
        <w:rPr>
          <w:noProof/>
        </w:rPr>
      </w:pPr>
      <w:r w:rsidRPr="000456AB">
        <w:rPr>
          <w:noProof/>
        </w:rPr>
        <w:t xml:space="preserve">Gray, K. L., Adams, W. J., Hedger, N., Newton, K. E., &amp; Garner, M. (2013). Faces and awareness: low-level, not emotional factors determine perceptual dominance. </w:t>
      </w:r>
      <w:r w:rsidRPr="000456AB">
        <w:rPr>
          <w:i/>
          <w:noProof/>
        </w:rPr>
        <w:t>Emotion, 13</w:t>
      </w:r>
      <w:r w:rsidRPr="000456AB">
        <w:rPr>
          <w:noProof/>
        </w:rPr>
        <w:t xml:space="preserve">(3), 537. </w:t>
      </w:r>
    </w:p>
    <w:p w14:paraId="4973C4B1" w14:textId="77777777" w:rsidR="000456AB" w:rsidRPr="000456AB" w:rsidRDefault="000456AB" w:rsidP="000456AB">
      <w:pPr>
        <w:pStyle w:val="EndNoteBibliography"/>
        <w:ind w:left="720" w:hanging="720"/>
        <w:rPr>
          <w:noProof/>
        </w:rPr>
      </w:pPr>
      <w:r w:rsidRPr="000456AB">
        <w:rPr>
          <w:noProof/>
        </w:rPr>
        <w:t xml:space="preserve">Hassin, R. R. (2013). Yes it can: On the functional abilities of the human unconscious. </w:t>
      </w:r>
      <w:r w:rsidRPr="000456AB">
        <w:rPr>
          <w:i/>
          <w:noProof/>
        </w:rPr>
        <w:t>Perspectives on Psychological Science, 8</w:t>
      </w:r>
      <w:r w:rsidRPr="000456AB">
        <w:rPr>
          <w:noProof/>
        </w:rPr>
        <w:t xml:space="preserve">(2), 195-207. </w:t>
      </w:r>
    </w:p>
    <w:p w14:paraId="31416EDA" w14:textId="77777777" w:rsidR="000456AB" w:rsidRPr="000456AB" w:rsidRDefault="000456AB" w:rsidP="000456AB">
      <w:pPr>
        <w:pStyle w:val="EndNoteBibliography"/>
        <w:ind w:left="720" w:hanging="720"/>
        <w:rPr>
          <w:noProof/>
        </w:rPr>
      </w:pPr>
      <w:r w:rsidRPr="000456AB">
        <w:rPr>
          <w:noProof/>
        </w:rPr>
        <w:t xml:space="preserve">Heyman, T., &amp; Moors, P. (2012). Using interocular suppression and EEG to study semantic processing. </w:t>
      </w:r>
      <w:r w:rsidRPr="000456AB">
        <w:rPr>
          <w:i/>
          <w:noProof/>
        </w:rPr>
        <w:t>The Journal of Neuroscience, 32</w:t>
      </w:r>
      <w:r w:rsidRPr="000456AB">
        <w:rPr>
          <w:noProof/>
        </w:rPr>
        <w:t xml:space="preserve">(5), 1515-1516. </w:t>
      </w:r>
    </w:p>
    <w:p w14:paraId="02C93623" w14:textId="77777777" w:rsidR="000456AB" w:rsidRPr="000456AB" w:rsidRDefault="000456AB" w:rsidP="000456AB">
      <w:pPr>
        <w:pStyle w:val="EndNoteBibliography"/>
        <w:ind w:left="720" w:hanging="720"/>
        <w:rPr>
          <w:noProof/>
        </w:rPr>
      </w:pPr>
      <w:r w:rsidRPr="000456AB">
        <w:rPr>
          <w:noProof/>
        </w:rPr>
        <w:t xml:space="preserve">Heyman, T., &amp; Moors, P. (2014). Frequent Words Do Not Break Continuous Flash Suppression Differently from Infrequent or Nonexistent Words: Implications for Semantic Processing of Words in the Absence of Awareness. </w:t>
      </w:r>
      <w:r w:rsidRPr="000456AB">
        <w:rPr>
          <w:i/>
          <w:noProof/>
        </w:rPr>
        <w:t>PLoS ONE, 9</w:t>
      </w:r>
      <w:r w:rsidRPr="000456AB">
        <w:rPr>
          <w:noProof/>
        </w:rPr>
        <w:t>(8), e104719. doi:10.1371/journal.pone.0104719</w:t>
      </w:r>
    </w:p>
    <w:p w14:paraId="1E731B1A" w14:textId="77777777" w:rsidR="000456AB" w:rsidRPr="000456AB" w:rsidRDefault="000456AB" w:rsidP="000456AB">
      <w:pPr>
        <w:pStyle w:val="EndNoteBibliography"/>
        <w:ind w:left="720" w:hanging="720"/>
        <w:rPr>
          <w:noProof/>
        </w:rPr>
      </w:pPr>
      <w:r w:rsidRPr="000456AB">
        <w:rPr>
          <w:noProof/>
        </w:rPr>
        <w:t xml:space="preserve">Hobbs, J. R., Stickel, M. E., Appelt, D. E., &amp; Martin, P. (1993). Interpretation as Abduction. </w:t>
      </w:r>
      <w:r w:rsidRPr="000456AB">
        <w:rPr>
          <w:i/>
          <w:noProof/>
        </w:rPr>
        <w:t>Artificial Intelligence, 63</w:t>
      </w:r>
      <w:r w:rsidRPr="000456AB">
        <w:rPr>
          <w:noProof/>
        </w:rPr>
        <w:t xml:space="preserve">(1-2), 69-142. </w:t>
      </w:r>
    </w:p>
    <w:p w14:paraId="66586816" w14:textId="77777777" w:rsidR="000456AB" w:rsidRPr="000456AB" w:rsidRDefault="000456AB" w:rsidP="000456AB">
      <w:pPr>
        <w:pStyle w:val="EndNoteBibliography"/>
        <w:ind w:left="720" w:hanging="720"/>
        <w:rPr>
          <w:noProof/>
        </w:rPr>
      </w:pPr>
      <w:r w:rsidRPr="000456AB">
        <w:rPr>
          <w:noProof/>
        </w:rPr>
        <w:t xml:space="preserve">Jiang, Y., Costello, P., &amp; He, S. (2007). Processing of invisible stimuli: Advantage of upright faces and recognizable words in overcoming interocular suppression. </w:t>
      </w:r>
      <w:r w:rsidRPr="000456AB">
        <w:rPr>
          <w:i/>
          <w:noProof/>
        </w:rPr>
        <w:t>Psychological Science, 18</w:t>
      </w:r>
      <w:r w:rsidRPr="000456AB">
        <w:rPr>
          <w:noProof/>
        </w:rPr>
        <w:t xml:space="preserve">(4), 349-355. </w:t>
      </w:r>
    </w:p>
    <w:p w14:paraId="2724697F" w14:textId="77777777" w:rsidR="000456AB" w:rsidRPr="000456AB" w:rsidRDefault="000456AB" w:rsidP="000456AB">
      <w:pPr>
        <w:pStyle w:val="EndNoteBibliography"/>
        <w:ind w:left="720" w:hanging="720"/>
        <w:rPr>
          <w:noProof/>
        </w:rPr>
      </w:pPr>
      <w:r w:rsidRPr="000456AB">
        <w:rPr>
          <w:noProof/>
        </w:rPr>
        <w:t xml:space="preserve">Kang, M.-S., Blake, R., &amp; Woodman, G. F. (2011). Semantic analysis does not occur in the absence of awareness induced by interocular suppression. </w:t>
      </w:r>
      <w:r w:rsidRPr="000456AB">
        <w:rPr>
          <w:i/>
          <w:noProof/>
        </w:rPr>
        <w:t>The Journal of Neuroscience, 31</w:t>
      </w:r>
      <w:r w:rsidRPr="000456AB">
        <w:rPr>
          <w:noProof/>
        </w:rPr>
        <w:t xml:space="preserve">(38), 13535-13545. </w:t>
      </w:r>
    </w:p>
    <w:p w14:paraId="6AB748F9" w14:textId="77777777" w:rsidR="000456AB" w:rsidRPr="000456AB" w:rsidRDefault="000456AB" w:rsidP="000456AB">
      <w:pPr>
        <w:pStyle w:val="EndNoteBibliography"/>
        <w:ind w:left="720" w:hanging="720"/>
        <w:rPr>
          <w:noProof/>
        </w:rPr>
      </w:pPr>
      <w:r w:rsidRPr="000456AB">
        <w:rPr>
          <w:noProof/>
        </w:rPr>
        <w:t xml:space="preserve">Kouider, S., &amp; Dehaene, S. (2007). Levels of processing during non-conscious perception: a critical review of visual masking. </w:t>
      </w:r>
      <w:r w:rsidRPr="000456AB">
        <w:rPr>
          <w:i/>
          <w:noProof/>
        </w:rPr>
        <w:t>Philosophical Transactions of the Royal Society of London B: Biological Sciences, 362</w:t>
      </w:r>
      <w:r w:rsidRPr="000456AB">
        <w:rPr>
          <w:noProof/>
        </w:rPr>
        <w:t xml:space="preserve">(1481), 857-875. </w:t>
      </w:r>
    </w:p>
    <w:p w14:paraId="44181731" w14:textId="77777777" w:rsidR="000456AB" w:rsidRPr="000456AB" w:rsidRDefault="000456AB" w:rsidP="000456AB">
      <w:pPr>
        <w:pStyle w:val="EndNoteBibliography"/>
        <w:ind w:left="720" w:hanging="720"/>
        <w:rPr>
          <w:noProof/>
        </w:rPr>
      </w:pPr>
      <w:r w:rsidRPr="000456AB">
        <w:rPr>
          <w:noProof/>
        </w:rPr>
        <w:lastRenderedPageBreak/>
        <w:t xml:space="preserve">Lau, E. F., Holcomb, P. J., &amp; Kuperberg, G. R. (2013). Dissociating N400 effects of prediction from association in single-word contexts. </w:t>
      </w:r>
      <w:r w:rsidRPr="000456AB">
        <w:rPr>
          <w:i/>
          <w:noProof/>
        </w:rPr>
        <w:t>Journal of cognitive neuroscience, 25</w:t>
      </w:r>
      <w:r w:rsidRPr="000456AB">
        <w:rPr>
          <w:noProof/>
        </w:rPr>
        <w:t xml:space="preserve">(3), 484-502. </w:t>
      </w:r>
    </w:p>
    <w:p w14:paraId="6E1FDF48" w14:textId="77777777" w:rsidR="000456AB" w:rsidRPr="000456AB" w:rsidRDefault="000456AB" w:rsidP="000456AB">
      <w:pPr>
        <w:pStyle w:val="EndNoteBibliography"/>
        <w:ind w:left="720" w:hanging="720"/>
        <w:rPr>
          <w:noProof/>
        </w:rPr>
      </w:pPr>
      <w:r w:rsidRPr="000456AB">
        <w:rPr>
          <w:noProof/>
        </w:rPr>
        <w:t xml:space="preserve">Marcel, A. J. (1980). Conscious and preconscious recognition of polysemous words: Locating the selective effects of prior verbal context. In R. S. Nickerson (Ed.), </w:t>
      </w:r>
      <w:r w:rsidRPr="000456AB">
        <w:rPr>
          <w:i/>
          <w:noProof/>
        </w:rPr>
        <w:t>Attention and Performance 8</w:t>
      </w:r>
      <w:r w:rsidRPr="000456AB">
        <w:rPr>
          <w:noProof/>
        </w:rPr>
        <w:t>. London, UK: Routledge.</w:t>
      </w:r>
    </w:p>
    <w:p w14:paraId="17B927F4" w14:textId="77777777" w:rsidR="000456AB" w:rsidRPr="000456AB" w:rsidRDefault="000456AB" w:rsidP="000456AB">
      <w:pPr>
        <w:pStyle w:val="EndNoteBibliography"/>
        <w:ind w:left="720" w:hanging="720"/>
        <w:rPr>
          <w:noProof/>
        </w:rPr>
      </w:pPr>
      <w:r w:rsidRPr="000456AB">
        <w:rPr>
          <w:noProof/>
        </w:rPr>
        <w:t xml:space="preserve">Sandberg, K., Timmermans, B., Overgaard, M., &amp; Cleeremans, A. (2010). Measuring consciousness: is one measure better than the other? </w:t>
      </w:r>
      <w:r w:rsidRPr="000456AB">
        <w:rPr>
          <w:i/>
          <w:noProof/>
        </w:rPr>
        <w:t>Consciousness and cognition, 19</w:t>
      </w:r>
      <w:r w:rsidRPr="000456AB">
        <w:rPr>
          <w:noProof/>
        </w:rPr>
        <w:t xml:space="preserve">(4), 1069-1078. </w:t>
      </w:r>
    </w:p>
    <w:p w14:paraId="316B26F6" w14:textId="77777777" w:rsidR="000456AB" w:rsidRPr="000456AB" w:rsidRDefault="000456AB" w:rsidP="000456AB">
      <w:pPr>
        <w:pStyle w:val="EndNoteBibliography"/>
        <w:ind w:left="720" w:hanging="720"/>
        <w:rPr>
          <w:noProof/>
        </w:rPr>
      </w:pPr>
      <w:r w:rsidRPr="000456AB">
        <w:rPr>
          <w:noProof/>
        </w:rPr>
        <w:t xml:space="preserve">Sklar, A. Y., Levy, N., Goldstein, A., Mandel, R., Maril, A., &amp; Hassin, R. R. (2012). Reading and doing arithmetic nonconsciously. </w:t>
      </w:r>
      <w:r w:rsidRPr="000456AB">
        <w:rPr>
          <w:i/>
          <w:noProof/>
        </w:rPr>
        <w:t>Proceedings of the National Academy of Sciences, 109</w:t>
      </w:r>
      <w:r w:rsidRPr="000456AB">
        <w:rPr>
          <w:noProof/>
        </w:rPr>
        <w:t xml:space="preserve">(48), 19614-19619. </w:t>
      </w:r>
    </w:p>
    <w:p w14:paraId="1CF65107" w14:textId="77777777" w:rsidR="000456AB" w:rsidRPr="000456AB" w:rsidRDefault="000456AB" w:rsidP="000456AB">
      <w:pPr>
        <w:pStyle w:val="EndNoteBibliography"/>
        <w:ind w:left="720" w:hanging="720"/>
        <w:rPr>
          <w:noProof/>
        </w:rPr>
      </w:pPr>
      <w:r w:rsidRPr="000456AB">
        <w:rPr>
          <w:noProof/>
        </w:rPr>
        <w:t xml:space="preserve">Sterzer, P., Stein, T., Ludwig, K., Rothkirch, M., &amp; Hesselmann, G. (2014). Neural processing of visual information under interocular suppression: A critical review. </w:t>
      </w:r>
      <w:r w:rsidRPr="000456AB">
        <w:rPr>
          <w:i/>
          <w:noProof/>
        </w:rPr>
        <w:t>Frontiers in Psychology, 5</w:t>
      </w:r>
      <w:r w:rsidRPr="000456AB">
        <w:rPr>
          <w:noProof/>
        </w:rPr>
        <w:t>. doi:10.3389/fpsyg.2014.00453</w:t>
      </w:r>
    </w:p>
    <w:p w14:paraId="2CC481D6" w14:textId="77777777" w:rsidR="000456AB" w:rsidRPr="000456AB" w:rsidRDefault="000456AB" w:rsidP="000456AB">
      <w:pPr>
        <w:pStyle w:val="EndNoteBibliography"/>
        <w:ind w:left="720" w:hanging="720"/>
        <w:rPr>
          <w:noProof/>
        </w:rPr>
      </w:pPr>
      <w:r w:rsidRPr="000456AB">
        <w:rPr>
          <w:noProof/>
        </w:rPr>
        <w:t xml:space="preserve">Tsuchiya, N., &amp; Koch, C. (2005). Continuous flash suppression reduces negative afterimages. </w:t>
      </w:r>
      <w:r w:rsidRPr="000456AB">
        <w:rPr>
          <w:i/>
          <w:noProof/>
        </w:rPr>
        <w:t>Nature neuroscience, 8</w:t>
      </w:r>
      <w:r w:rsidRPr="000456AB">
        <w:rPr>
          <w:noProof/>
        </w:rPr>
        <w:t xml:space="preserve">(8), 1096-1101. </w:t>
      </w:r>
    </w:p>
    <w:p w14:paraId="07D8F91D" w14:textId="77777777" w:rsidR="000456AB" w:rsidRPr="000456AB" w:rsidRDefault="000456AB" w:rsidP="000456AB">
      <w:pPr>
        <w:pStyle w:val="EndNoteBibliography"/>
        <w:ind w:left="720" w:hanging="720"/>
        <w:rPr>
          <w:noProof/>
        </w:rPr>
      </w:pPr>
      <w:r w:rsidRPr="000456AB">
        <w:rPr>
          <w:noProof/>
        </w:rPr>
        <w:t xml:space="preserve">van Gaal, S., Naccache, L., Meuwese, J. D., van Loon, A. M., Leighton, A. H., Cohen, L., &amp; Dehaene, S. (2014). Can the meaning of multiple words be integrated unconsciously? </w:t>
      </w:r>
      <w:r w:rsidRPr="000456AB">
        <w:rPr>
          <w:i/>
          <w:noProof/>
        </w:rPr>
        <w:t>Philosophical Transactions of the Royal Society of London B: Biological Sciences, 369</w:t>
      </w:r>
      <w:r w:rsidRPr="000456AB">
        <w:rPr>
          <w:noProof/>
        </w:rPr>
        <w:t xml:space="preserve">(1641), 20130212. </w:t>
      </w:r>
    </w:p>
    <w:p w14:paraId="4F020B22" w14:textId="77777777" w:rsidR="000456AB" w:rsidRPr="000456AB" w:rsidRDefault="000456AB" w:rsidP="000456AB">
      <w:pPr>
        <w:pStyle w:val="EndNoteBibliography"/>
        <w:ind w:left="720" w:hanging="720"/>
        <w:rPr>
          <w:noProof/>
        </w:rPr>
      </w:pPr>
      <w:r w:rsidRPr="000456AB">
        <w:rPr>
          <w:noProof/>
        </w:rPr>
        <w:t xml:space="preserve">Wetzels, R., &amp; Wagenmakers, E.-J. (2012). A default Bayesian hypothesis test for correlations and partial correlations. </w:t>
      </w:r>
      <w:r w:rsidRPr="000456AB">
        <w:rPr>
          <w:i/>
          <w:noProof/>
        </w:rPr>
        <w:t>Psychonomic Bulletin &amp; Review, 19</w:t>
      </w:r>
      <w:r w:rsidRPr="000456AB">
        <w:rPr>
          <w:noProof/>
        </w:rPr>
        <w:t xml:space="preserve">(6), 1057-1064. </w:t>
      </w:r>
    </w:p>
    <w:p w14:paraId="58743B10" w14:textId="77777777" w:rsidR="000456AB" w:rsidRPr="000456AB" w:rsidRDefault="000456AB" w:rsidP="000456AB">
      <w:pPr>
        <w:pStyle w:val="EndNoteBibliography"/>
        <w:ind w:left="720" w:hanging="720"/>
        <w:rPr>
          <w:noProof/>
        </w:rPr>
      </w:pPr>
      <w:r w:rsidRPr="000456AB">
        <w:rPr>
          <w:noProof/>
        </w:rPr>
        <w:t xml:space="preserve">Yang, E., &amp; Blake, R. (2012). Deconstructing continuous flash suppression. </w:t>
      </w:r>
      <w:r w:rsidRPr="000456AB">
        <w:rPr>
          <w:i/>
          <w:noProof/>
        </w:rPr>
        <w:t>Journal of vision, 12</w:t>
      </w:r>
      <w:r w:rsidRPr="000456AB">
        <w:rPr>
          <w:noProof/>
        </w:rPr>
        <w:t xml:space="preserve">(3), 8-8. </w:t>
      </w:r>
    </w:p>
    <w:p w14:paraId="25289766" w14:textId="77777777" w:rsidR="000456AB" w:rsidRPr="000456AB" w:rsidRDefault="000456AB" w:rsidP="000456AB">
      <w:pPr>
        <w:pStyle w:val="EndNoteBibliography"/>
        <w:ind w:left="720" w:hanging="720"/>
        <w:rPr>
          <w:noProof/>
        </w:rPr>
      </w:pPr>
      <w:r w:rsidRPr="000456AB">
        <w:rPr>
          <w:noProof/>
        </w:rPr>
        <w:t xml:space="preserve">Yang, E., Zald, D. H., &amp; Blake, R. (2007). Fearful expressions gain preferential access to awareness during continuous flash suppression. </w:t>
      </w:r>
      <w:r w:rsidRPr="000456AB">
        <w:rPr>
          <w:i/>
          <w:noProof/>
        </w:rPr>
        <w:t>Emotion, 7</w:t>
      </w:r>
      <w:r w:rsidRPr="000456AB">
        <w:rPr>
          <w:noProof/>
        </w:rPr>
        <w:t xml:space="preserve">(4), 882. </w:t>
      </w:r>
    </w:p>
    <w:p w14:paraId="6A4F3F97" w14:textId="77777777" w:rsidR="000456AB" w:rsidRPr="000456AB" w:rsidRDefault="000456AB" w:rsidP="000456AB">
      <w:pPr>
        <w:pStyle w:val="EndNoteBibliography"/>
        <w:ind w:left="720" w:hanging="720"/>
        <w:rPr>
          <w:noProof/>
        </w:rPr>
      </w:pPr>
      <w:r w:rsidRPr="000456AB">
        <w:rPr>
          <w:noProof/>
        </w:rPr>
        <w:t xml:space="preserve">Yang, Y.-H., &amp; Yeh, S.-L. (2011). Accessing the meaning of invisible words. </w:t>
      </w:r>
      <w:r w:rsidRPr="000456AB">
        <w:rPr>
          <w:i/>
          <w:noProof/>
        </w:rPr>
        <w:t>Consciousness and cognition, 20</w:t>
      </w:r>
      <w:r w:rsidRPr="000456AB">
        <w:rPr>
          <w:noProof/>
        </w:rPr>
        <w:t xml:space="preserve">(2), 223-233. </w:t>
      </w:r>
    </w:p>
    <w:p w14:paraId="579E360E" w14:textId="77777777" w:rsidR="000456AB" w:rsidRPr="000456AB" w:rsidRDefault="000456AB" w:rsidP="000456AB">
      <w:pPr>
        <w:pStyle w:val="EndNoteBibliography"/>
        <w:ind w:left="720" w:hanging="720"/>
        <w:rPr>
          <w:noProof/>
        </w:rPr>
      </w:pPr>
      <w:r w:rsidRPr="000456AB">
        <w:rPr>
          <w:noProof/>
        </w:rPr>
        <w:t xml:space="preserve">Zimba, L. D., &amp; Blake, R. (1983). Binocular rivalry and semantic processing: out of sight, out of mind. </w:t>
      </w:r>
      <w:r w:rsidRPr="000456AB">
        <w:rPr>
          <w:i/>
          <w:noProof/>
        </w:rPr>
        <w:t>Journal of Experimental Psychology: Human Perception and Performance, 9</w:t>
      </w:r>
      <w:r w:rsidRPr="000456AB">
        <w:rPr>
          <w:noProof/>
        </w:rPr>
        <w:t xml:space="preserve">(5), 807. </w:t>
      </w:r>
    </w:p>
    <w:p w14:paraId="72520D13" w14:textId="3B62C7F8" w:rsidR="002A7B96" w:rsidRDefault="00C3606C">
      <w:r>
        <w:fldChar w:fldCharType="end"/>
      </w:r>
    </w:p>
    <w:sectPr w:rsidR="002A7B96" w:rsidSect="00E94294">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ugh Rabagliati" w:date="2016-02-16T09:48:00Z" w:initials="RH">
    <w:p w14:paraId="3D58EBE5" w14:textId="22E78F4D" w:rsidR="0083732F" w:rsidRDefault="0083732F">
      <w:pPr>
        <w:pStyle w:val="CommentText"/>
      </w:pPr>
      <w:r>
        <w:rPr>
          <w:rStyle w:val="CommentReference"/>
        </w:rPr>
        <w:annotationRef/>
      </w:r>
      <w:r>
        <w:t>I like this section, but removing for space right now</w:t>
      </w:r>
    </w:p>
  </w:comment>
  <w:comment w:id="1" w:author="Hugh Rabagliati" w:date="2016-02-16T10:01:00Z" w:initials="RH">
    <w:p w14:paraId="5F2342CE" w14:textId="7028E3DC" w:rsidR="0083732F" w:rsidRDefault="0083732F">
      <w:pPr>
        <w:pStyle w:val="CommentText"/>
      </w:pPr>
      <w:r>
        <w:rPr>
          <w:rStyle w:val="CommentReference"/>
        </w:rPr>
        <w:annotationRef/>
      </w:r>
      <w:r>
        <w:t>Alex?</w:t>
      </w:r>
    </w:p>
  </w:comment>
  <w:comment w:id="4" w:author="ROBERTSON Alexander" w:date="2016-02-08T11:35:00Z" w:initials="RA">
    <w:p w14:paraId="377432C2" w14:textId="77777777" w:rsidR="0083732F" w:rsidRDefault="0083732F">
      <w:pPr>
        <w:pStyle w:val="CommentText"/>
      </w:pPr>
      <w:r>
        <w:rPr>
          <w:rStyle w:val="CommentReference"/>
        </w:rPr>
        <w:annotationRef/>
      </w:r>
      <w:r>
        <w:t>Measure distance</w:t>
      </w:r>
    </w:p>
  </w:comment>
  <w:comment w:id="5" w:author="Hugh Rabagliati" w:date="2016-02-09T14:50:00Z" w:initials="RH">
    <w:p w14:paraId="1A3179E7" w14:textId="62F4BA87" w:rsidR="0083732F" w:rsidRDefault="0083732F">
      <w:pPr>
        <w:pStyle w:val="CommentText"/>
      </w:pPr>
      <w:r>
        <w:rPr>
          <w:rStyle w:val="CommentReference"/>
        </w:rPr>
        <w:annotationRef/>
      </w:r>
      <w:r>
        <w:t>Could you please put this together, Alex?</w:t>
      </w:r>
    </w:p>
  </w:comment>
  <w:comment w:id="6" w:author="ROBERTSON Alexander" w:date="2016-02-10T15:35:00Z" w:initials="RA">
    <w:p w14:paraId="408E0926" w14:textId="1EB39B4C" w:rsidR="0083732F" w:rsidRDefault="0083732F">
      <w:pPr>
        <w:pStyle w:val="CommentText"/>
      </w:pPr>
      <w:r>
        <w:rPr>
          <w:rStyle w:val="CommentReference"/>
        </w:rPr>
        <w:annotationRef/>
      </w:r>
      <w:r>
        <w:t>Done – placed on server alongside this</w:t>
      </w:r>
    </w:p>
  </w:comment>
  <w:comment w:id="7" w:author="Hugh Rabagliati" w:date="2016-02-15T17:38:00Z" w:initials="RH">
    <w:p w14:paraId="6789E486" w14:textId="6413BE6C" w:rsidR="0083732F" w:rsidRDefault="0083732F">
      <w:pPr>
        <w:pStyle w:val="CommentText"/>
      </w:pPr>
      <w:r>
        <w:rPr>
          <w:rStyle w:val="CommentReference"/>
        </w:rPr>
        <w:annotationRef/>
      </w:r>
      <w:r>
        <w:t>Alex, could you grab this from D&amp;D?</w:t>
      </w:r>
    </w:p>
  </w:comment>
  <w:comment w:id="16" w:author="Hugh Rabagliati" w:date="2016-02-16T10:39:00Z" w:initials="RH">
    <w:p w14:paraId="4FDD50DB" w14:textId="2A873F86" w:rsidR="0083732F" w:rsidRDefault="0083732F">
      <w:pPr>
        <w:pStyle w:val="CommentText"/>
      </w:pPr>
      <w:r>
        <w:rPr>
          <w:rStyle w:val="CommentReference"/>
        </w:rPr>
        <w:annotationRef/>
      </w:r>
      <w:r>
        <w:t>Hi Alex – what was the pairing here? Shouldn’t it be an indepdnent samples ttest?</w:t>
      </w:r>
    </w:p>
  </w:comment>
  <w:comment w:id="17" w:author="ROBERTSON Alexander" w:date="2016-02-17T14:26:00Z" w:initials="RA">
    <w:p w14:paraId="2BE56F30" w14:textId="7E58431D" w:rsidR="002452A9" w:rsidRDefault="002452A9">
      <w:pPr>
        <w:pStyle w:val="CommentText"/>
      </w:pPr>
      <w:r>
        <w:rPr>
          <w:rStyle w:val="CommentReference"/>
        </w:rPr>
        <w:annotationRef/>
      </w:r>
      <w:r>
        <w:t>I checked my code and it was an independent test that I ran/reported, so no idea why I typed paired here!</w:t>
      </w:r>
    </w:p>
  </w:comment>
  <w:comment w:id="21" w:author="Hugh Rabagliati" w:date="2016-02-15T17:39:00Z" w:initials="RH">
    <w:p w14:paraId="757F67FC" w14:textId="29FAA44B" w:rsidR="0083732F" w:rsidRDefault="0083732F">
      <w:pPr>
        <w:pStyle w:val="CommentText"/>
      </w:pPr>
      <w:r>
        <w:rPr>
          <w:rStyle w:val="CommentReference"/>
        </w:rPr>
        <w:annotationRef/>
      </w:r>
      <w:r>
        <w:t>Hi Alex, what about the valence of the individual words?</w:t>
      </w:r>
    </w:p>
  </w:comment>
  <w:comment w:id="23" w:author="Hugh Rabagliati" w:date="2016-02-16T12:54:00Z" w:initials="RH">
    <w:p w14:paraId="01BDD10E" w14:textId="6E9A3A2E" w:rsidR="00C8240F" w:rsidRDefault="00C8240F">
      <w:pPr>
        <w:pStyle w:val="CommentText"/>
      </w:pPr>
      <w:r>
        <w:rPr>
          <w:rStyle w:val="CommentReference"/>
        </w:rPr>
        <w:annotationRef/>
      </w:r>
      <w:r>
        <w:t>Please add these</w:t>
      </w:r>
      <w:r w:rsidR="00C84E98">
        <w:t xml:space="preserve"> and standard deviations</w:t>
      </w:r>
      <w:r>
        <w:t>, Alex</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58EBE5" w15:done="0"/>
  <w15:commentEx w15:paraId="5F2342CE" w15:done="0"/>
  <w15:commentEx w15:paraId="377432C2" w15:done="0"/>
  <w15:commentEx w15:paraId="1A3179E7" w15:done="0"/>
  <w15:commentEx w15:paraId="408E0926" w15:paraIdParent="1A3179E7" w15:done="0"/>
  <w15:commentEx w15:paraId="6789E486" w15:done="0"/>
  <w15:commentEx w15:paraId="4FDD50DB" w15:done="0"/>
  <w15:commentEx w15:paraId="2BE56F30" w15:paraIdParent="4FDD50DB" w15:done="0"/>
  <w15:commentEx w15:paraId="757F67FC" w15:done="0"/>
  <w15:commentEx w15:paraId="01BDD1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512AC" w14:textId="77777777" w:rsidR="00514320" w:rsidRDefault="00514320" w:rsidP="00F92E32">
      <w:r>
        <w:separator/>
      </w:r>
    </w:p>
  </w:endnote>
  <w:endnote w:type="continuationSeparator" w:id="0">
    <w:p w14:paraId="6CD89672" w14:textId="77777777" w:rsidR="00514320" w:rsidRDefault="00514320" w:rsidP="00F9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68E00" w14:textId="77777777" w:rsidR="00514320" w:rsidRDefault="00514320" w:rsidP="00F92E32">
      <w:r>
        <w:separator/>
      </w:r>
    </w:p>
  </w:footnote>
  <w:footnote w:type="continuationSeparator" w:id="0">
    <w:p w14:paraId="1432D40B" w14:textId="77777777" w:rsidR="00514320" w:rsidRDefault="00514320" w:rsidP="00F92E32">
      <w:r>
        <w:continuationSeparator/>
      </w:r>
    </w:p>
  </w:footnote>
  <w:footnote w:id="1">
    <w:p w14:paraId="71FB832A" w14:textId="7E3CB646" w:rsidR="0083732F" w:rsidRDefault="0083732F" w:rsidP="00F92E32">
      <w:pPr>
        <w:pStyle w:val="FootnoteText"/>
      </w:pPr>
      <w:r>
        <w:rPr>
          <w:rStyle w:val="FootnoteReference"/>
        </w:rPr>
        <w:footnoteRef/>
      </w:r>
      <w:r>
        <w:t xml:space="preserve"> Other studies also indicate that breaking suppression times are not sensitive to linguistic factors such as word frequency </w:t>
      </w:r>
      <w:r w:rsidR="00253BA4">
        <w:fldChar w:fldCharType="begin"/>
      </w:r>
      <w:r w:rsidR="00253BA4">
        <w:instrText xml:space="preserve"> ADDIN EN.CITE &lt;EndNote&gt;&lt;Cite&gt;&lt;Author&gt;Heyman&lt;/Author&gt;&lt;Year&gt;2014&lt;/Year&gt;&lt;RecNum&gt;3680&lt;/RecNum&gt;&lt;DisplayText&gt;(Heyman &amp;amp; Moors, 2014)&lt;/DisplayText&gt;&lt;record&gt;&lt;rec-number&gt;3680&lt;/rec-number&gt;&lt;foreign-keys&gt;&lt;key app="EN" db-id="rzz000peutefaoewtws5rfrqed2ta2ffwaxp" timestamp="1455636519"&gt;3680&lt;/key&gt;&lt;/foreign-keys&gt;&lt;ref-type name="Journal Article"&gt;17&lt;/ref-type&gt;&lt;contributors&gt;&lt;authors&gt;&lt;author&gt;Heyman, Tom&lt;/author&gt;&lt;author&gt;Moors, Pieter&lt;/author&gt;&lt;/authors&gt;&lt;/contributors&gt;&lt;titles&gt;&lt;title&gt;Frequent Words Do Not Break Continuous Flash Suppression Differently from Infrequent or Nonexistent Words: Implications for Semantic Processing of Words in the Absence of Awareness&lt;/title&gt;&lt;secondary-title&gt;PLoS ONE&lt;/secondary-title&gt;&lt;/titles&gt;&lt;periodical&gt;&lt;full-title&gt;PLoS ONE&lt;/full-title&gt;&lt;/periodical&gt;&lt;pages&gt;e104719&lt;/pages&gt;&lt;volume&gt;9&lt;/volume&gt;&lt;number&gt;8&lt;/number&gt;&lt;dates&gt;&lt;year&gt;2014&lt;/year&gt;&lt;/dates&gt;&lt;publisher&gt;Public Library of Science&lt;/publisher&gt;&lt;urls&gt;&lt;related-urls&gt;&lt;url&gt;http://dx.doi.org/10.1371%2Fjournal.pone.0104719&lt;/url&gt;&lt;/related-urls&gt;&lt;/urls&gt;&lt;electronic-resource-num&gt;10.1371/journal.pone.0104719&lt;/electronic-resource-num&gt;&lt;/record&gt;&lt;/Cite&gt;&lt;/EndNote&gt;</w:instrText>
      </w:r>
      <w:r w:rsidR="00253BA4">
        <w:fldChar w:fldCharType="separate"/>
      </w:r>
      <w:r w:rsidR="00253BA4">
        <w:rPr>
          <w:noProof/>
        </w:rPr>
        <w:t>(Heyman &amp; Moors, 2014)</w:t>
      </w:r>
      <w:r w:rsidR="00253BA4">
        <w:fldChar w:fldCharType="end"/>
      </w:r>
      <w:r w:rsidR="008206D9">
        <w:t>.</w:t>
      </w:r>
    </w:p>
  </w:footnote>
  <w:footnote w:id="2">
    <w:p w14:paraId="5B717401" w14:textId="48ABADE4" w:rsidR="000456AB" w:rsidRPr="000456AB" w:rsidRDefault="000456AB">
      <w:pPr>
        <w:pStyle w:val="FootnoteText"/>
        <w:rPr>
          <w:lang w:val="en-GB"/>
        </w:rPr>
      </w:pPr>
      <w:r>
        <w:rPr>
          <w:rStyle w:val="FootnoteReference"/>
        </w:rPr>
        <w:footnoteRef/>
      </w:r>
      <w:r>
        <w:t xml:space="preserve"> A result that replicates in Experiment 2, </w:t>
      </w:r>
      <w:r>
        <w:rPr>
          <w:i/>
        </w:rPr>
        <w:t>p</w:t>
      </w:r>
      <w:r>
        <w:t>&lt;.001.</w:t>
      </w:r>
    </w:p>
  </w:footnote>
  <w:footnote w:id="3">
    <w:p w14:paraId="047E52B1" w14:textId="289F3EA6" w:rsidR="00B36120" w:rsidRPr="000456AB" w:rsidRDefault="00B36120">
      <w:pPr>
        <w:pStyle w:val="FootnoteText"/>
        <w:rPr>
          <w:lang w:val="en-GB"/>
        </w:rPr>
      </w:pPr>
      <w:r>
        <w:rPr>
          <w:rStyle w:val="FootnoteReference"/>
        </w:rPr>
        <w:footnoteRef/>
      </w:r>
      <w:r>
        <w:t xml:space="preserve"> At least when conscious strategies are eliminated </w:t>
      </w:r>
      <w:r w:rsidR="00253BA4">
        <w:rPr>
          <w:lang w:val="en-GB"/>
        </w:rPr>
        <w:fldChar w:fldCharType="begin"/>
      </w:r>
      <w:r w:rsidR="00253BA4">
        <w:rPr>
          <w:lang w:val="en-GB"/>
        </w:rPr>
        <w:instrText xml:space="preserve"> ADDIN EN.CITE &lt;EndNote&gt;&lt;Cite&gt;&lt;Author&gt;Lau&lt;/Author&gt;&lt;Year&gt;2013&lt;/Year&gt;&lt;RecNum&gt;3573&lt;/RecNum&gt;&lt;DisplayText&gt;(Lau, Holcomb, &amp;amp; Kuperberg, 2013)&lt;/DisplayText&gt;&lt;record&gt;&lt;rec-number&gt;3573&lt;/rec-number&gt;&lt;foreign-keys&gt;&lt;key app="EN" db-id="rzz000peutefaoewtws5rfrqed2ta2ffwaxp" timestamp="1418401357"&gt;3573&lt;/key&gt;&lt;/foreign-keys&gt;&lt;ref-type name="Journal Article"&gt;17&lt;/ref-type&gt;&lt;contributors&gt;&lt;authors&gt;&lt;author&gt;Lau, Ellen F&lt;/author&gt;&lt;author&gt;Holcomb, Phillip J&lt;/author&gt;&lt;author&gt;Kuperberg, G.R.&lt;/author&gt;&lt;/authors&gt;&lt;/contributors&gt;&lt;titles&gt;&lt;title&gt;Dissociating N400 effects of prediction from association in single-word contexts&lt;/title&gt;&lt;secondary-title&gt;Journal of cognitive neuroscience&lt;/secondary-title&gt;&lt;/titles&gt;&lt;periodical&gt;&lt;full-title&gt;Journal of cognitive neuroscience&lt;/full-title&gt;&lt;/periodical&gt;&lt;pages&gt;484-502&lt;/pages&gt;&lt;volume&gt;25&lt;/volume&gt;&lt;number&gt;3&lt;/number&gt;&lt;dates&gt;&lt;year&gt;2013&lt;/year&gt;&lt;/dates&gt;&lt;urls&gt;&lt;/urls&gt;&lt;/record&gt;&lt;/Cite&gt;&lt;/EndNote&gt;</w:instrText>
      </w:r>
      <w:r w:rsidR="00253BA4">
        <w:rPr>
          <w:lang w:val="en-GB"/>
        </w:rPr>
        <w:fldChar w:fldCharType="separate"/>
      </w:r>
      <w:r w:rsidR="00253BA4">
        <w:rPr>
          <w:noProof/>
          <w:lang w:val="en-GB"/>
        </w:rPr>
        <w:t>(Lau, Holcomb, &amp; Kuperberg, 2013)</w:t>
      </w:r>
      <w:r w:rsidR="00253BA4">
        <w:rPr>
          <w:lang w:val="en-GB"/>
        </w:rPr>
        <w:fldChar w:fldCharType="end"/>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SON Alexander">
    <w15:presenceInfo w15:providerId="None" w15:userId="ROBERTSON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zz000peutefaoewtws5rfrqed2ta2ffwaxp&quot;&gt;Library1&lt;record-ids&gt;&lt;item&gt;514&lt;/item&gt;&lt;item&gt;3573&lt;/item&gt;&lt;item&gt;3665&lt;/item&gt;&lt;item&gt;3666&lt;/item&gt;&lt;item&gt;3667&lt;/item&gt;&lt;item&gt;3668&lt;/item&gt;&lt;item&gt;3669&lt;/item&gt;&lt;item&gt;3670&lt;/item&gt;&lt;item&gt;3671&lt;/item&gt;&lt;item&gt;3672&lt;/item&gt;&lt;item&gt;3673&lt;/item&gt;&lt;item&gt;3674&lt;/item&gt;&lt;item&gt;3675&lt;/item&gt;&lt;item&gt;3676&lt;/item&gt;&lt;item&gt;3677&lt;/item&gt;&lt;item&gt;3678&lt;/item&gt;&lt;item&gt;3679&lt;/item&gt;&lt;item&gt;3680&lt;/item&gt;&lt;item&gt;3681&lt;/item&gt;&lt;item&gt;3683&lt;/item&gt;&lt;item&gt;3684&lt;/item&gt;&lt;item&gt;3685&lt;/item&gt;&lt;item&gt;3686&lt;/item&gt;&lt;item&gt;3687&lt;/item&gt;&lt;item&gt;3688&lt;/item&gt;&lt;/record-ids&gt;&lt;/item&gt;&lt;/Libraries&gt;"/>
  </w:docVars>
  <w:rsids>
    <w:rsidRoot w:val="00D92C43"/>
    <w:rsid w:val="000019DF"/>
    <w:rsid w:val="000347C8"/>
    <w:rsid w:val="00043B22"/>
    <w:rsid w:val="000456AB"/>
    <w:rsid w:val="0006266B"/>
    <w:rsid w:val="000700FF"/>
    <w:rsid w:val="00072959"/>
    <w:rsid w:val="00075F13"/>
    <w:rsid w:val="000972CD"/>
    <w:rsid w:val="000B7577"/>
    <w:rsid w:val="000F5DCD"/>
    <w:rsid w:val="00130A47"/>
    <w:rsid w:val="001710BE"/>
    <w:rsid w:val="00187DDF"/>
    <w:rsid w:val="00190525"/>
    <w:rsid w:val="001A130C"/>
    <w:rsid w:val="001E5FB2"/>
    <w:rsid w:val="0021169A"/>
    <w:rsid w:val="00213DE1"/>
    <w:rsid w:val="00216115"/>
    <w:rsid w:val="00220ADB"/>
    <w:rsid w:val="00235469"/>
    <w:rsid w:val="002379BC"/>
    <w:rsid w:val="002452A9"/>
    <w:rsid w:val="00253BA4"/>
    <w:rsid w:val="002551E6"/>
    <w:rsid w:val="002678A7"/>
    <w:rsid w:val="00275818"/>
    <w:rsid w:val="00290977"/>
    <w:rsid w:val="00291284"/>
    <w:rsid w:val="002A7B96"/>
    <w:rsid w:val="002B2391"/>
    <w:rsid w:val="002B2706"/>
    <w:rsid w:val="002C4656"/>
    <w:rsid w:val="002C5D98"/>
    <w:rsid w:val="002C7C03"/>
    <w:rsid w:val="002F043F"/>
    <w:rsid w:val="002F090C"/>
    <w:rsid w:val="00353F64"/>
    <w:rsid w:val="0035770E"/>
    <w:rsid w:val="0036135F"/>
    <w:rsid w:val="003B3A3F"/>
    <w:rsid w:val="003C3D2F"/>
    <w:rsid w:val="003D749A"/>
    <w:rsid w:val="00417571"/>
    <w:rsid w:val="00423433"/>
    <w:rsid w:val="00455A88"/>
    <w:rsid w:val="00466094"/>
    <w:rsid w:val="0047051C"/>
    <w:rsid w:val="00482BB5"/>
    <w:rsid w:val="00502220"/>
    <w:rsid w:val="00514320"/>
    <w:rsid w:val="00536291"/>
    <w:rsid w:val="00541D91"/>
    <w:rsid w:val="005517C6"/>
    <w:rsid w:val="00570DAD"/>
    <w:rsid w:val="005754D8"/>
    <w:rsid w:val="00580A32"/>
    <w:rsid w:val="00590BA3"/>
    <w:rsid w:val="005C411C"/>
    <w:rsid w:val="005F3C88"/>
    <w:rsid w:val="00637907"/>
    <w:rsid w:val="006702D8"/>
    <w:rsid w:val="006B4F4B"/>
    <w:rsid w:val="006B5CA8"/>
    <w:rsid w:val="007142DA"/>
    <w:rsid w:val="0072627C"/>
    <w:rsid w:val="0073096F"/>
    <w:rsid w:val="0074027F"/>
    <w:rsid w:val="00766BD9"/>
    <w:rsid w:val="007901F4"/>
    <w:rsid w:val="00792A64"/>
    <w:rsid w:val="007D6BAF"/>
    <w:rsid w:val="007E1AA5"/>
    <w:rsid w:val="007E262A"/>
    <w:rsid w:val="00801578"/>
    <w:rsid w:val="008206D9"/>
    <w:rsid w:val="0083732F"/>
    <w:rsid w:val="008A2050"/>
    <w:rsid w:val="008A7556"/>
    <w:rsid w:val="008C003D"/>
    <w:rsid w:val="008F0E90"/>
    <w:rsid w:val="00903A86"/>
    <w:rsid w:val="00912A33"/>
    <w:rsid w:val="009164F8"/>
    <w:rsid w:val="009422F3"/>
    <w:rsid w:val="00975D40"/>
    <w:rsid w:val="00986B17"/>
    <w:rsid w:val="00986B8C"/>
    <w:rsid w:val="009A2BBF"/>
    <w:rsid w:val="009B3CD0"/>
    <w:rsid w:val="009C0024"/>
    <w:rsid w:val="009D1D46"/>
    <w:rsid w:val="009D6087"/>
    <w:rsid w:val="00A40099"/>
    <w:rsid w:val="00A85593"/>
    <w:rsid w:val="00A856D1"/>
    <w:rsid w:val="00A97C95"/>
    <w:rsid w:val="00AB2952"/>
    <w:rsid w:val="00AB4023"/>
    <w:rsid w:val="00AC296F"/>
    <w:rsid w:val="00AC438A"/>
    <w:rsid w:val="00AE0C89"/>
    <w:rsid w:val="00AF7A32"/>
    <w:rsid w:val="00B36120"/>
    <w:rsid w:val="00B44FA4"/>
    <w:rsid w:val="00B64FC2"/>
    <w:rsid w:val="00B72D3F"/>
    <w:rsid w:val="00B87746"/>
    <w:rsid w:val="00BC14C9"/>
    <w:rsid w:val="00BD1AD4"/>
    <w:rsid w:val="00BD4B36"/>
    <w:rsid w:val="00C029F4"/>
    <w:rsid w:val="00C22AA2"/>
    <w:rsid w:val="00C24ED2"/>
    <w:rsid w:val="00C3606C"/>
    <w:rsid w:val="00C64C38"/>
    <w:rsid w:val="00C67A1C"/>
    <w:rsid w:val="00C8240F"/>
    <w:rsid w:val="00C84E98"/>
    <w:rsid w:val="00C949D2"/>
    <w:rsid w:val="00D12DD9"/>
    <w:rsid w:val="00D166DE"/>
    <w:rsid w:val="00D22937"/>
    <w:rsid w:val="00D4307D"/>
    <w:rsid w:val="00D92C43"/>
    <w:rsid w:val="00D966C6"/>
    <w:rsid w:val="00DA26F5"/>
    <w:rsid w:val="00DA435C"/>
    <w:rsid w:val="00DB6D75"/>
    <w:rsid w:val="00DC040E"/>
    <w:rsid w:val="00DC13BC"/>
    <w:rsid w:val="00DC16A7"/>
    <w:rsid w:val="00E32DE9"/>
    <w:rsid w:val="00E343E4"/>
    <w:rsid w:val="00E55BAE"/>
    <w:rsid w:val="00E6102A"/>
    <w:rsid w:val="00E94294"/>
    <w:rsid w:val="00E945CC"/>
    <w:rsid w:val="00EB60AC"/>
    <w:rsid w:val="00EF6165"/>
    <w:rsid w:val="00F147E0"/>
    <w:rsid w:val="00F14C2E"/>
    <w:rsid w:val="00F16637"/>
    <w:rsid w:val="00F31B5E"/>
    <w:rsid w:val="00F31FE1"/>
    <w:rsid w:val="00F71079"/>
    <w:rsid w:val="00F92E32"/>
    <w:rsid w:val="00F945BD"/>
    <w:rsid w:val="00FE6C45"/>
    <w:rsid w:val="00FF6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59B3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2C43"/>
    <w:rPr>
      <w:sz w:val="18"/>
      <w:szCs w:val="18"/>
    </w:rPr>
  </w:style>
  <w:style w:type="paragraph" w:styleId="CommentText">
    <w:name w:val="annotation text"/>
    <w:basedOn w:val="Normal"/>
    <w:link w:val="CommentTextChar"/>
    <w:uiPriority w:val="99"/>
    <w:semiHidden/>
    <w:unhideWhenUsed/>
    <w:rsid w:val="00D92C43"/>
  </w:style>
  <w:style w:type="character" w:customStyle="1" w:styleId="CommentTextChar">
    <w:name w:val="Comment Text Char"/>
    <w:basedOn w:val="DefaultParagraphFont"/>
    <w:link w:val="CommentText"/>
    <w:uiPriority w:val="99"/>
    <w:semiHidden/>
    <w:rsid w:val="00D92C43"/>
  </w:style>
  <w:style w:type="paragraph" w:styleId="CommentSubject">
    <w:name w:val="annotation subject"/>
    <w:basedOn w:val="CommentText"/>
    <w:next w:val="CommentText"/>
    <w:link w:val="CommentSubjectChar"/>
    <w:uiPriority w:val="99"/>
    <w:semiHidden/>
    <w:unhideWhenUsed/>
    <w:rsid w:val="00D92C43"/>
    <w:rPr>
      <w:b/>
      <w:bCs/>
      <w:sz w:val="20"/>
      <w:szCs w:val="20"/>
    </w:rPr>
  </w:style>
  <w:style w:type="character" w:customStyle="1" w:styleId="CommentSubjectChar">
    <w:name w:val="Comment Subject Char"/>
    <w:basedOn w:val="CommentTextChar"/>
    <w:link w:val="CommentSubject"/>
    <w:uiPriority w:val="99"/>
    <w:semiHidden/>
    <w:rsid w:val="00D92C43"/>
    <w:rPr>
      <w:b/>
      <w:bCs/>
      <w:sz w:val="20"/>
      <w:szCs w:val="20"/>
    </w:rPr>
  </w:style>
  <w:style w:type="paragraph" w:styleId="BalloonText">
    <w:name w:val="Balloon Text"/>
    <w:basedOn w:val="Normal"/>
    <w:link w:val="BalloonTextChar"/>
    <w:uiPriority w:val="99"/>
    <w:semiHidden/>
    <w:unhideWhenUsed/>
    <w:rsid w:val="00D92C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2C43"/>
    <w:rPr>
      <w:rFonts w:ascii="Times New Roman" w:hAnsi="Times New Roman" w:cs="Times New Roman"/>
      <w:sz w:val="18"/>
      <w:szCs w:val="18"/>
    </w:rPr>
  </w:style>
  <w:style w:type="paragraph" w:styleId="FootnoteText">
    <w:name w:val="footnote text"/>
    <w:basedOn w:val="Normal"/>
    <w:link w:val="FootnoteTextChar"/>
    <w:uiPriority w:val="99"/>
    <w:unhideWhenUsed/>
    <w:rsid w:val="00F92E32"/>
    <w:rPr>
      <w:rFonts w:eastAsiaTheme="minorEastAsia"/>
    </w:rPr>
  </w:style>
  <w:style w:type="character" w:customStyle="1" w:styleId="FootnoteTextChar">
    <w:name w:val="Footnote Text Char"/>
    <w:basedOn w:val="DefaultParagraphFont"/>
    <w:link w:val="FootnoteText"/>
    <w:uiPriority w:val="99"/>
    <w:rsid w:val="00F92E32"/>
    <w:rPr>
      <w:rFonts w:eastAsiaTheme="minorEastAsia"/>
    </w:rPr>
  </w:style>
  <w:style w:type="character" w:styleId="FootnoteReference">
    <w:name w:val="footnote reference"/>
    <w:basedOn w:val="DefaultParagraphFont"/>
    <w:uiPriority w:val="99"/>
    <w:unhideWhenUsed/>
    <w:rsid w:val="00F92E32"/>
    <w:rPr>
      <w:vertAlign w:val="superscript"/>
    </w:rPr>
  </w:style>
  <w:style w:type="paragraph" w:customStyle="1" w:styleId="EndNoteBibliographyTitle">
    <w:name w:val="EndNote Bibliography Title"/>
    <w:basedOn w:val="Normal"/>
    <w:rsid w:val="00C3606C"/>
    <w:pPr>
      <w:jc w:val="center"/>
    </w:pPr>
    <w:rPr>
      <w:rFonts w:ascii="Calibri" w:hAnsi="Calibri"/>
    </w:rPr>
  </w:style>
  <w:style w:type="paragraph" w:customStyle="1" w:styleId="EndNoteBibliography">
    <w:name w:val="EndNote Bibliography"/>
    <w:basedOn w:val="Normal"/>
    <w:rsid w:val="00C3606C"/>
    <w:rPr>
      <w:rFonts w:ascii="Calibri" w:hAnsi="Calibri"/>
    </w:rPr>
  </w:style>
  <w:style w:type="character" w:styleId="Hyperlink">
    <w:name w:val="Hyperlink"/>
    <w:basedOn w:val="DefaultParagraphFont"/>
    <w:uiPriority w:val="99"/>
    <w:unhideWhenUsed/>
    <w:rsid w:val="00211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47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NULL"/><Relationship Id="rId9" Type="http://schemas.openxmlformats.org/officeDocument/2006/relationships/hyperlink" Target="https://scholar.google.co.uk/citations?user=L_HG640AAAAJ&amp;hl=en&amp;oi=sra"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15</Pages>
  <Words>10017</Words>
  <Characters>57098</Characters>
  <Application>Microsoft Macintosh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Alexander</dc:creator>
  <cp:keywords/>
  <dc:description/>
  <cp:lastModifiedBy>ROBERTSON Alexander</cp:lastModifiedBy>
  <cp:revision>22</cp:revision>
  <cp:lastPrinted>2016-02-16T17:12:00Z</cp:lastPrinted>
  <dcterms:created xsi:type="dcterms:W3CDTF">2016-02-16T09:58:00Z</dcterms:created>
  <dcterms:modified xsi:type="dcterms:W3CDTF">2016-02-17T14:28:00Z</dcterms:modified>
</cp:coreProperties>
</file>